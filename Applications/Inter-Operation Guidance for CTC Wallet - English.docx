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D5" w:rsidRPr="00B03ED5" w:rsidRDefault="00B03ED5" w:rsidP="00B03ED5">
      <w:pPr>
        <w:spacing w:after="0" w:line="240" w:lineRule="auto"/>
        <w:jc w:val="center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CTC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Wallet Fit Guide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center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21"/>
          <w:szCs w:val="21"/>
        </w:rPr>
        <w:t>(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1"/>
          <w:szCs w:val="21"/>
        </w:rPr>
        <w:t>V1.0.4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center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center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2018-05-30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br w:type="textWrapping" w:clear="all"/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5" w:anchor="_Toc51545640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6" w:anchor="_Toc51545640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7" w:anchor="_Toc51545640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System environment hardware and software requirements</w:t>
        </w:r>
      </w:hyperlink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8" w:anchor="_Toc51545640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9" w:anchor="_Toc51545640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0" w:anchor="_Toc51545640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How to start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RPC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server monitoring</w:t>
        </w:r>
      </w:hyperlink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1" w:anchor="_Toc51545640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2" w:anchor="_Toc51545640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3" w:anchor="_Toc51545640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Basic operation instructions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4" w:anchor="_Toc51545640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5" w:anchor="_Toc51545640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6" w:anchor="_Toc515456404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Interface request response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7" w:anchor="_Toc51545640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8" w:anchor="_Toc51545640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9" w:anchor="_Toc51545640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Request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0" w:anchor="_Toc51545640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1" w:anchor="_Toc51545640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2" w:anchor="_Toc51545640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3" w:anchor="_Toc51545640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4" w:anchor="_Toc51545640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5" w:anchor="_Toc51545640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6" w:anchor="_Toc51545640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7" w:anchor="_Toc51545640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8" w:anchor="_Toc51545640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9" w:anchor="_Toc51545640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0" w:anchor="_Toc51545640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31" w:anchor="_Toc51545640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Universal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Failure Description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2" w:anchor="_Toc51545641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3" w:anchor="_Toc51545641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34" w:anchor="_Toc51545641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5" w:anchor="_Toc51545641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6" w:anchor="_Toc51545641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37" w:anchor="_Toc51545641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8" w:anchor="_Toc51545641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9" w:anchor="_Toc51545641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40" w:anchor="_Toc51545641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unlocked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41" w:anchor="_Toc51545641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42" w:anchor="_Toc51545641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43" w:anchor="_Toc51545641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Rpc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login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44" w:anchor="_Toc51545641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3.3.1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45" w:anchor="_Toc51545641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46" w:anchor="_Toc51545641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47" w:anchor="_Toc51545641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3.3.2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48" w:anchor="_Toc51545641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49" w:anchor="_Toc51545641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error:</w:t>
        </w:r>
      </w:hyperlink>
    </w:p>
    <w:p w:rsidR="00B03ED5" w:rsidRPr="00B03ED5" w:rsidRDefault="00B03ED5" w:rsidP="00B03ED5">
      <w:pPr>
        <w:spacing w:after="0" w:line="240" w:lineRule="auto"/>
        <w:ind w:left="168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50" w:anchor="_Toc51545641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3.3.2.1.1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51" w:anchor="_Toc51545641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52" w:anchor="_Toc51545641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username error</w:t>
        </w:r>
      </w:hyperlink>
    </w:p>
    <w:p w:rsidR="00B03ED5" w:rsidRPr="00B03ED5" w:rsidRDefault="00B03ED5" w:rsidP="00B03ED5">
      <w:pPr>
        <w:spacing w:after="0" w:line="240" w:lineRule="auto"/>
        <w:ind w:left="168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53" w:anchor="_Toc51545641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3.3.2.1.2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54" w:anchor="_Toc51545641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55" w:anchor="_Toc51545641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wrong password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56" w:anchor="_Toc51545641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57" w:anchor="_Toc51545641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58" w:anchor="_Toc51545641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Get the latest height of the block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59" w:anchor="_Toc51545641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3.4.1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60" w:anchor="_Toc51545641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61" w:anchor="_Toc51545641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62" w:anchor="_Toc51545642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3.5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63" w:anchor="_Toc51545642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64" w:anchor="_Toc51545642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Get block information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65" w:anchor="_Toc51545642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3.5.1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66" w:anchor="_Toc51545642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67" w:anchor="_Toc51545642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68" w:anchor="_Toc51545642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69" w:anchor="_Toc51545642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70" w:anchor="_Toc51545642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Create Wallet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71" w:anchor="_Toc51545642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72" w:anchor="_Toc51545642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73" w:anchor="_Toc51545642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74" w:anchor="_Toc51545642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75" w:anchor="_Toc51545642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76" w:anchor="_Toc51545642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77" w:anchor="_Toc51545642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78" w:anchor="_Toc51545642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79" w:anchor="_Toc515456425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80" w:anchor="_Toc51545642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81" w:anchor="_Toc51545642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82" w:anchor="_Toc51545642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Password less than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eight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83" w:anchor="_Toc51545642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84" w:anchor="_Toc51545642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85" w:anchor="_Toc51545642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Invalid wallet name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86" w:anchor="_Toc51545642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3.6.2.4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87" w:anchor="_Toc51545642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88" w:anchor="_Toc51545642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already exists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89" w:anchor="_Toc51545642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3.7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90" w:anchor="_Toc51545642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91" w:anchor="_Toc51545642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Open wallet (wallet already exists)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92" w:anchor="_Toc51545643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3.7.1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93" w:anchor="_Toc51545643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94" w:anchor="_Toc51545643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95" w:anchor="_Toc51545643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3.7.2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96" w:anchor="_Toc51545643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97" w:anchor="_Toc51545643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98" w:anchor="_Toc51545643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3.7.2.1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99" w:anchor="_Toc51545643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00" w:anchor="_Toc51545643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01" w:anchor="_Toc51545643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3.7.2.2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02" w:anchor="_Toc51545643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03" w:anchor="_Toc51545643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does not exist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04" w:anchor="_Toc51545643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05" w:anchor="_Toc51545643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06" w:anchor="_Toc515456434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Unlock your wallet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07" w:anchor="_Toc51545643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08" w:anchor="_Toc51545643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09" w:anchor="_Toc51545643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10" w:anchor="_Toc51545643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11" w:anchor="_Toc51545643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12" w:anchor="_Toc51545643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13" w:anchor="_Toc51545643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14" w:anchor="_Toc51545643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15" w:anchor="_Toc51545643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16" w:anchor="_Toc51545643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17" w:anchor="_Toc51545643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r w:rsidRPr="00B03ED5">
        <w:rPr>
          <w:rFonts w:ascii="Times New Roman" w:eastAsia="宋体" w:hAnsi="Times New Roman" w:cs="Times New Roman"/>
          <w:color w:val="0000FF"/>
          <w:sz w:val="21"/>
          <w:szCs w:val="21"/>
        </w:rPr>
        <w:t>Wallet not open</w:t>
      </w:r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FF"/>
          <w:sz w:val="21"/>
          <w:szCs w:val="21"/>
        </w:rPr>
        <w:t>3.8.2.3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18" w:anchor="_Toc51545643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19" w:anchor="_Toc51545643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Unlock time is too large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20" w:anchor="_Toc51545644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3.8.2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.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21" w:anchor="_Toc51545644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22" w:anchor="_Toc51545644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wrong password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23" w:anchor="_Toc51545644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24" w:anchor="_Toc51545644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25" w:anchor="_Toc51545644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create Account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26" w:anchor="_Toc51545644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27" w:anchor="_Toc51545644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28" w:anchor="_Toc51545644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29" w:anchor="_Toc51545644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30" w:anchor="_Toc51545644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31" w:anchor="_Toc51545644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32" w:anchor="_Toc51545644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33" w:anchor="_Toc51545644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34" w:anchor="_Toc515456444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35" w:anchor="_Toc51545644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36" w:anchor="_Toc51545644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37" w:anchor="_Toc515456445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38" w:anchor="_Toc51545644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39" w:anchor="_Toc51545644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40" w:anchor="_Toc51545644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unlocked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41" w:anchor="_Toc51545644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3.9.2.4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42" w:anchor="_Toc51545644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43" w:anchor="_Toc51545644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Invalid account name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44" w:anchor="_Toc51545644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3.9.2.5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45" w:anchor="_Toc51545644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46" w:anchor="_Toc51545644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already exists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47" w:anchor="_Toc51545644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48" w:anchor="_Toc51545644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49" w:anchor="_Toc51545644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Query the address of the account in the wallet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50" w:anchor="_Toc51545645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51" w:anchor="_Toc51545645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52" w:anchor="_Toc51545645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53" w:anchor="_Toc51545645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54" w:anchor="_Toc51545645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55" w:anchor="_Toc51545645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56" w:anchor="_Toc51545645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57" w:anchor="_Toc51545645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58" w:anchor="_Toc51545645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59" w:anchor="_Toc51545645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60" w:anchor="_Toc51545645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61" w:anchor="_Toc51545645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62" w:anchor="_Toc51545645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3.10.2.3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63" w:anchor="_Toc51545645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64" w:anchor="_Toc515456454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does not exist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65" w:anchor="_Toc51545645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66" w:anchor="_Toc51545645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67" w:anchor="_Toc515456455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Determine if the address is valid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68" w:anchor="_Toc51545645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69" w:anchor="_Toc51545645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70" w:anchor="_Toc51545645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71" w:anchor="_Toc51545645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72" w:anchor="_Toc51545645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73" w:anchor="_Toc51545645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The address is legal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74" w:anchor="_Toc51545645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75" w:anchor="_Toc51545645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76" w:anchor="_Toc51545645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The address is illegal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77" w:anchor="_Toc51545645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78" w:anchor="_Toc51545645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79" w:anchor="_Toc51545645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80" w:anchor="_Toc51545646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81" w:anchor="_Toc51545646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82" w:anchor="_Toc51545646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83" w:anchor="_Toc51545646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84" w:anchor="_Toc51545646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85" w:anchor="_Toc51545646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86" w:anchor="_Toc51545646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3.11.2.3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87" w:anchor="_Toc51545646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88" w:anchor="_Toc51545646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Address resolution error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89" w:anchor="_Toc51545646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90" w:anchor="_Toc51545646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91" w:anchor="_Toc51545646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transfer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92" w:anchor="_Toc51545646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93" w:anchor="_Toc51545646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94" w:anchor="_Toc51545646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95" w:anchor="_Toc51545646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96" w:anchor="_Toc51545646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197" w:anchor="_Toc51545646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198" w:anchor="_Toc51545646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199" w:anchor="_Toc51545646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00" w:anchor="_Toc51545646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01" w:anchor="_Toc51545646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02" w:anchor="_Toc51545646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03" w:anchor="_Toc51545646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04" w:anchor="_Toc51545646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05" w:anchor="_Toc51545646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06" w:anchor="_Toc51545646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unlocked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07" w:anchor="_Toc51545646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08" w:anchor="_Toc51545646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09" w:anchor="_Toc51545646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Asset ID does not exist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10" w:anchor="_Toc51545647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3.12.2.5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11" w:anchor="_Toc51545647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12" w:anchor="_Toc51545647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Money withdrawal account does not exist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13" w:anchor="_Toc51545647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3.12.2.6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14" w:anchor="_Toc51545647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15" w:anchor="_Toc51545647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Transfer to account address does not exist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16" w:anchor="_Toc51545647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3.12.2.7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17" w:anchor="_Toc51545647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18" w:anchor="_Toc51545647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Insufficient balance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19" w:anchor="_Toc51545647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20" w:anchor="_Toc51545647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21" w:anchor="_Toc51545647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Transaction record inquiry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22" w:anchor="_Toc51545647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23" w:anchor="_Toc51545647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24" w:anchor="_Toc51545647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25" w:anchor="_Toc51545647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26" w:anchor="_Toc51545647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27" w:anchor="_Toc515456475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Transaction history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28" w:anchor="_Toc51545647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29" w:anchor="_Toc51545647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30" w:anchor="_Toc51545647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There is no transaction record for the account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31" w:anchor="_Toc51545647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3.13.1.3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32" w:anchor="_Toc51545647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33" w:anchor="_Toc51545647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does not exist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34" w:anchor="_Toc51545647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35" w:anchor="_Toc51545647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36" w:anchor="_Toc51545647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37" w:anchor="_Toc51545647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38" w:anchor="_Toc51545647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39" w:anchor="_Toc51545647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40" w:anchor="_Toc51545648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41" w:anchor="_Toc51545648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42" w:anchor="_Toc51545648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43" w:anchor="_Toc51545648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3.13.2.3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44" w:anchor="_Toc51545648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45" w:anchor="_Toc51545648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Asset ID does not exist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46" w:anchor="_Toc51545648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47" w:anchor="_Toc51545648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48" w:anchor="_Toc51545648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Get all transaction information for a specified block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49" w:anchor="_Toc51545648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3.14.1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50" w:anchor="_Toc51545648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51" w:anchor="_Toc51545648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52" w:anchor="_Toc51545648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3.14.1.1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53" w:anchor="_Toc51545648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54" w:anchor="_Toc515456484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Transaction history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55" w:anchor="_Toc51545648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3.14.1.2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56" w:anchor="_Toc51545648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57" w:anchor="_Toc515456485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 transaction history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58" w:anchor="_Toc51545648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59" w:anchor="_Toc51545648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60" w:anchor="_Toc515456486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balance inquiry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61" w:anchor="_Toc51545648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62" w:anchor="_Toc51545648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63" w:anchor="_Toc51545648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64" w:anchor="_Toc51545648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65" w:anchor="_Toc51545648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66" w:anchor="_Toc515456488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exists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67" w:anchor="_Toc51545648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3.15.1.2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68" w:anchor="_Toc51545648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69" w:anchor="_Toc515456489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Account does not exist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70" w:anchor="_Toc51545649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71" w:anchor="_Toc51545649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72" w:anchor="_Toc51545649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: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73" w:anchor="_Toc51545649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74" w:anchor="_Toc51545649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75" w:anchor="_Toc51545649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Not logged in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76" w:anchor="_Toc51545649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3.15.2.2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77" w:anchor="_Toc515456492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78" w:anchor="_Toc51545649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Wallet not open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79" w:anchor="_Toc51545649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3.16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80" w:anchor="_Toc515456493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81" w:anchor="_Toc515456493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Get address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based on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balanceid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82" w:anchor="_Toc51545649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3.16.1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83" w:anchor="_Toc51545649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84" w:anchor="_Toc515456494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85" w:anchor="_Toc51545649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3.16.1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86" w:anchor="_Toc51545649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87" w:anchor="_Toc515456495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88" w:anchor="_Toc51545649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3.16.1.1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89" w:anchor="_Toc51545649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90" w:anchor="_Toc515456496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Balanceid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does not exist</w:t>
        </w:r>
      </w:hyperlink>
    </w:p>
    <w:p w:rsidR="00B03ED5" w:rsidRPr="00B03ED5" w:rsidRDefault="00B03ED5" w:rsidP="00B03ED5">
      <w:pPr>
        <w:spacing w:after="0" w:line="240" w:lineRule="auto"/>
        <w:ind w:left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91" w:anchor="_Toc51545649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3.17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92" w:anchor="_Toc515456497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93" w:anchor="_Toc515456497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Whether the transaction is on the chain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94" w:anchor="_Toc51545649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3.17.1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95" w:anchor="_Toc51545649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96" w:anchor="_Toc515456498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successful</w:t>
        </w:r>
      </w:hyperlink>
    </w:p>
    <w:p w:rsidR="00B03ED5" w:rsidRPr="00B03ED5" w:rsidRDefault="00B03ED5" w:rsidP="00B03ED5">
      <w:pPr>
        <w:spacing w:after="0" w:line="240" w:lineRule="auto"/>
        <w:ind w:left="84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297" w:anchor="_Toc51545649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3.17.2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298" w:anchor="_Toc51545649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299" w:anchor="_Toc515456499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Response</w:t>
        </w:r>
        <w:r w:rsidRPr="00B03ED5">
          <w:rPr>
            <w:rFonts w:ascii="Times New Roman" w:eastAsia="微软雅黑" w:hAnsi="Times New Roman" w:cs="Times New Roman"/>
            <w:color w:val="0000FF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failed</w:t>
        </w:r>
      </w:hyperlink>
    </w:p>
    <w:p w:rsidR="00B03ED5" w:rsidRPr="00B03ED5" w:rsidRDefault="00B03ED5" w:rsidP="00B03ED5">
      <w:pPr>
        <w:spacing w:after="0" w:line="240" w:lineRule="auto"/>
        <w:ind w:left="12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00" w:anchor="_Toc51545650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3.17.2.1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01" w:anchor="_Toc515456500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302" w:anchor="_Toc515456500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Transaction number error</w:t>
        </w:r>
      </w:hyperlink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03" w:anchor="_Toc51545650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4</w:t>
        </w:r>
      </w:hyperlink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hyperlink r:id="rId304" w:anchor="_Toc515456501" w:history="1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</w:rPr>
          <w:t>              </w:t>
        </w:r>
      </w:hyperlink>
      <w:hyperlink r:id="rId305" w:anchor="_Toc515456501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Precautions</w:t>
        </w:r>
      </w:hyperlink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hyperlink r:id="rId306" w:anchor="_Toc515456502" w:history="1">
        <w:r w:rsidRPr="00B03ED5">
          <w:rPr>
            <w:rFonts w:ascii="Times New Roman" w:eastAsia="宋体" w:hAnsi="Times New Roman" w:cs="Times New Roman"/>
            <w:color w:val="0000FF"/>
            <w:sz w:val="21"/>
            <w:szCs w:val="21"/>
          </w:rPr>
          <w:t>Appendix: Commands Commonly Used in Terminal Command Mode</w:t>
        </w:r>
      </w:hyperlink>
    </w:p>
    <w:p w:rsidR="00B03ED5" w:rsidRDefault="00B03ED5" w:rsidP="00B03ED5">
      <w:pPr>
        <w:spacing w:before="480" w:after="0" w:line="322" w:lineRule="atLeast"/>
        <w:ind w:left="432"/>
        <w:rPr>
          <w:rFonts w:ascii="Times New Roman" w:eastAsia="微软雅黑" w:hAnsi="Times New Roman" w:cs="Times New Roman"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color w:val="000000"/>
          <w:sz w:val="28"/>
          <w:szCs w:val="28"/>
        </w:rPr>
        <w:br w:type="textWrapping" w:clear="all"/>
      </w:r>
    </w:p>
    <w:p w:rsidR="00B03ED5" w:rsidRDefault="00B03ED5">
      <w:pPr>
        <w:rPr>
          <w:rFonts w:ascii="Times New Roman" w:eastAsia="微软雅黑" w:hAnsi="Times New Roman" w:cs="Times New Roman"/>
          <w:color w:val="000000"/>
          <w:sz w:val="28"/>
          <w:szCs w:val="28"/>
        </w:rPr>
      </w:pPr>
      <w:r>
        <w:rPr>
          <w:rFonts w:ascii="Times New Roman" w:eastAsia="微软雅黑" w:hAnsi="Times New Roman" w:cs="Times New Roman"/>
          <w:color w:val="000000"/>
          <w:sz w:val="28"/>
          <w:szCs w:val="28"/>
        </w:rPr>
        <w:br w:type="page"/>
      </w:r>
    </w:p>
    <w:p w:rsidR="00B03ED5" w:rsidRPr="00B03ED5" w:rsidRDefault="00B03ED5" w:rsidP="00B03ED5">
      <w:pPr>
        <w:spacing w:before="480" w:after="0" w:line="322" w:lineRule="atLeast"/>
        <w:ind w:left="432"/>
        <w:rPr>
          <w:rFonts w:ascii="Times New Roman" w:eastAsia="微软雅黑" w:hAnsi="Times New Roman" w:cs="Times New Roman"/>
          <w:color w:val="000000"/>
          <w:sz w:val="28"/>
          <w:szCs w:val="28"/>
        </w:rPr>
      </w:pPr>
    </w:p>
    <w:p w:rsidR="00B03ED5" w:rsidRPr="00B03ED5" w:rsidRDefault="00B03ED5" w:rsidP="00B03ED5">
      <w:pPr>
        <w:spacing w:before="340" w:after="330" w:line="1060" w:lineRule="atLeast"/>
        <w:ind w:left="432" w:hanging="432"/>
        <w:jc w:val="both"/>
        <w:outlineLvl w:val="0"/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1 </w:t>
      </w:r>
      <w:r w:rsidRPr="00B03ED5">
        <w:rPr>
          <w:rFonts w:ascii="Times New Roman" w:eastAsia="微软雅黑" w:hAnsi="Times New Roman" w:cs="Times New Roman"/>
          <w:color w:val="000000"/>
          <w:kern w:val="36"/>
          <w:sz w:val="14"/>
          <w:szCs w:val="14"/>
        </w:rPr>
        <w:t>        </w:t>
      </w:r>
      <w:bookmarkStart w:id="0" w:name="_Toc515456401"/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System environment</w:t>
      </w: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hardware and software requirements</w:t>
      </w:r>
      <w:bookmarkEnd w:id="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OS: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Ubuntu 16.04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LTS64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positioning system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(Windo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or more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7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64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-bit version,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MacOS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Hardware: Memory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16GB+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Hard Disk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100GB+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Exchanges and other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centralized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applications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access the underlying 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via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rpc</w:t>
      </w:r>
    </w:p>
    <w:p w:rsidR="00B03ED5" w:rsidRPr="00B03ED5" w:rsidRDefault="00B03ED5" w:rsidP="00B03ED5">
      <w:pPr>
        <w:spacing w:before="340" w:after="330" w:line="1060" w:lineRule="atLeast"/>
        <w:ind w:left="432" w:hanging="432"/>
        <w:jc w:val="both"/>
        <w:outlineLvl w:val="0"/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2 </w:t>
      </w:r>
      <w:r w:rsidRPr="00B03ED5">
        <w:rPr>
          <w:rFonts w:ascii="Times New Roman" w:eastAsia="微软雅黑" w:hAnsi="Times New Roman" w:cs="Times New Roman"/>
          <w:color w:val="000000"/>
          <w:kern w:val="36"/>
          <w:sz w:val="14"/>
          <w:szCs w:val="14"/>
        </w:rPr>
        <w:t>        </w:t>
      </w:r>
      <w:bookmarkStart w:id="1" w:name="_Toc515456402"/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How to start</w:t>
      </w: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 RPC </w:t>
      </w:r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server monitoring</w:t>
      </w:r>
      <w:bookmarkEnd w:id="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Start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Tcp-JsonRpc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mode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Start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ctc_formal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with the following parameters on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command line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Ctc_formal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--rpcuser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 username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--rpcpassword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 password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--rpcendpoint IP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address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TCP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port number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--httpd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endpoint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address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HTTP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port number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--server --data-dir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data directory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--rpcuser JSON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 username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--rpcpassword JSON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 password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--rpcendpoint JSON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port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--httpdendpoint HTTP JSON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Port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--server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activates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JSON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service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--data-dir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data directory (which holds the purse account information, private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key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is also deleted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after deleting,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please back up the private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key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information)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Example: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Ctc_formal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--rpcuser ctcrpc --rpcpas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sword Cwl19910230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--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rpcendpoint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127.0.0.1:50066 --httpdendpoint 127.0.0.1:50067 --server --data-dir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/ctc_data/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</w:t>
      </w:r>
      <w:ins w:id="2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ote: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HTTP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request is for adoption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HTTP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Basic authentication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(Basic Authentication)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way</w:t>
        </w:r>
      </w:ins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F</w:t>
      </w:r>
      <w:ins w:id="3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irst, through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Curl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Waiting for the third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Party command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When executed, the following methods can be used:</w:t>
        </w:r>
      </w:ins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  <w:ins w:id="4" w:author="Unknown"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            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E.g: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Curl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way</w:t>
        </w:r>
      </w:ins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</w:t>
      </w:r>
      <w:ins w:id="5" w:author="Unknown"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url -d '{"jsonrpc": "2.0", "method": "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Interface name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", "params": ["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parameter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"], "id": ID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value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}' http://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account name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password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@IP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address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port number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/rpc</w:t>
        </w:r>
      </w:ins>
    </w:p>
    <w:p w:rsidR="00B03ED5" w:rsidRPr="00B03ED5" w:rsidRDefault="00B03ED5" w:rsidP="00B03ED5">
      <w:pPr>
        <w:spacing w:after="0" w:line="240" w:lineRule="auto"/>
        <w:ind w:left="3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</w:t>
      </w:r>
      <w:ins w:id="6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econd, when executed by program code</w:t>
        </w:r>
      </w:ins>
    </w:p>
    <w:p w:rsidR="00B03ED5" w:rsidRPr="00B03ED5" w:rsidRDefault="00B03ED5" w:rsidP="00B03ED5">
      <w:pPr>
        <w:spacing w:after="0" w:line="240" w:lineRule="auto"/>
        <w:ind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ins w:id="7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 xml:space="preserve"> will the user name password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Base64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Encoding, encoding format: account name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password</w:t>
        </w:r>
      </w:ins>
    </w:p>
    <w:p w:rsidR="00B03ED5" w:rsidRPr="00B03ED5" w:rsidRDefault="00B03ED5" w:rsidP="00B03ED5">
      <w:pPr>
        <w:spacing w:after="0" w:line="240" w:lineRule="auto"/>
        <w:ind w:firstLine="63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</w:t>
      </w:r>
      <w:ins w:id="8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.g: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Ctcrpc:Cwl19910230 base64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encoded value is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 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Y3RjcnBjOkN3bDE5OTEwMjMw</w:t>
        </w:r>
      </w:ins>
    </w:p>
    <w:p w:rsidR="00B03ED5" w:rsidRPr="00B03ED5" w:rsidRDefault="00B03ED5" w:rsidP="00B03ED5">
      <w:pPr>
        <w:spacing w:after="0" w:line="240" w:lineRule="auto"/>
        <w:ind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ins w:id="9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 xml:space="preserve"> will encode the value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Set to request header</w:t>
        </w:r>
      </w:ins>
    </w:p>
    <w:p w:rsidR="00B03ED5" w:rsidRPr="00B03ED5" w:rsidRDefault="00B03ED5" w:rsidP="00B03ED5">
      <w:pPr>
        <w:spacing w:after="0" w:line="240" w:lineRule="auto"/>
        <w:ind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 </w:t>
      </w:r>
      <w:ins w:id="10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 E.g: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conn.setRequestProperty(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"Authorization", "Basic Y3RjcnBjOkN3bDE5OTEwMjMw");</w:t>
        </w:r>
      </w:ins>
    </w:p>
    <w:p w:rsidR="00B03ED5" w:rsidRPr="00B03ED5" w:rsidRDefault="00B03ED5" w:rsidP="00B03ED5">
      <w:pPr>
        <w:spacing w:after="0" w:line="240" w:lineRule="auto"/>
        <w:ind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ins w:id="11" w:author="Unknown"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 xml:space="preserve"> request interface address</w:t>
        </w:r>
      </w:ins>
    </w:p>
    <w:p w:rsidR="00B03ED5" w:rsidRPr="00B03ED5" w:rsidRDefault="00B03ED5" w:rsidP="00B03ED5">
      <w:pPr>
        <w:spacing w:after="0" w:line="240" w:lineRule="auto"/>
        <w:ind w:left="360"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FF"/>
          <w:sz w:val="21"/>
          <w:szCs w:val="21"/>
          <w:u w:val="single"/>
        </w:rPr>
        <w:t>H</w:t>
      </w:r>
      <w:ins w:id="12" w:author="Unknown">
        <w:r w:rsidRPr="00B03ED5">
          <w:rPr>
            <w:rFonts w:ascii="Times New Roman" w:eastAsia="微软雅黑" w:hAnsi="Times New Roman" w:cs="Times New Roman"/>
            <w:color w:val="0000FF"/>
            <w:sz w:val="21"/>
            <w:szCs w:val="21"/>
            <w:u w:val="single"/>
          </w:rPr>
          <w:t>ttp://IP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address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: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宋体" w:hAnsi="Times New Roman" w:cs="Times New Roman"/>
            <w:color w:val="000000"/>
            <w:sz w:val="21"/>
            <w:szCs w:val="21"/>
          </w:rPr>
          <w:t>The port number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/rpc</w:t>
        </w:r>
      </w:ins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340" w:after="330" w:line="1060" w:lineRule="atLeast"/>
        <w:ind w:left="432" w:hanging="432"/>
        <w:jc w:val="both"/>
        <w:outlineLvl w:val="0"/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3 </w:t>
      </w:r>
      <w:r w:rsidRPr="00B03ED5">
        <w:rPr>
          <w:rFonts w:ascii="Times New Roman" w:eastAsia="微软雅黑" w:hAnsi="Times New Roman" w:cs="Times New Roman"/>
          <w:color w:val="000000"/>
          <w:kern w:val="36"/>
          <w:sz w:val="14"/>
          <w:szCs w:val="14"/>
        </w:rPr>
        <w:t>        </w:t>
      </w:r>
      <w:bookmarkStart w:id="13" w:name="_Toc515456403"/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Basic operation instructions</w:t>
      </w:r>
      <w:bookmarkEnd w:id="13"/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14" w:name="_Toc515456404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Interface request response</w:t>
      </w:r>
      <w:bookmarkEnd w:id="14"/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15" w:name="_Toc515456405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Request</w:t>
      </w:r>
      <w:bookmarkEnd w:id="1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{"method":"","id":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”"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jsonrpc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":"2.0","params":[]}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  For example: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login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value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in the response corresponds to this value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  You can use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data, for example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20180517134424944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”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Jsonrpc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version number is currently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2.0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Params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16" w:name="_Toc515456406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</w:t>
      </w:r>
      <w:bookmarkEnd w:id="16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17" w:name="_Toc515456407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bookmarkEnd w:id="1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{"id":"20180517134424944","result":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”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”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response identifier (corresponding to the request identifier)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 of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response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(see the specific interface description below for return format)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18" w:name="_Toc515456408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bookmarkEnd w:id="1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 "id": "20180517134917910"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, "error": ""}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d: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Response identifier (corresponding to the request identifier)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failed response result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E.g: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"20180517210939297",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1483,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"ctccore::rpc::detail::RpcServerImpl::verify_json_connection_is_authenticated",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"2018-05-17T13:09:39"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"The RPC connection must be logged in before executing this command",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Parsing error: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subdomain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of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 in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subdomain of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stack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: error code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: error message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: Detailed error messages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19" w:name="_Toc515456409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Universal Response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Failure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Description</w:t>
      </w:r>
      <w:bookmarkEnd w:id="1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following types of failures may appear in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Create 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Open 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Unlock 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Create Account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Inquiry Wallet Account Address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 Transfer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Transaction History Query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 Balance Inquiry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Whether the trade is up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In the request response of the interface, it is unified here.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specific failure type corresponding to each interface will be specifically described in the subsequent interface description.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0" w:name="_Toc515456410"/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Not logged in</w:t>
      </w:r>
      <w:bookmarkEnd w:id="2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"20180517210939297",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1483,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"ctccore::rpc::detail::RpcServerImpl::verify_json_connection_is_authenticated",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"2018-05-17T13:09:39"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"The RPC connection must be logged in before executing this command",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1" w:name="_Toc515456411"/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Wallet not open</w:t>
      </w:r>
      <w:bookmarkEnd w:id="2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"20180517212809281",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1488,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"ctccore::rpc::detail::RpcServerImpl::verify_wallet_is_open",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"2018-05-17T13:28:09"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"The wallet must be open before executing this command",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3.2.3 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2" w:name="_Toc515456412"/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Wallet not unlocked</w:t>
      </w:r>
      <w:bookmarkEnd w:id="2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"20180517213501328",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"unspecified",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1493,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"ctccore::rpc::detail::RpcServerImpl::verify_wallet_is_unlocked",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"2018-05-17T13:35:01"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":"The wallet's spending key must be unlocked before executing this command",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3.3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23" w:name="_Toc515456413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Rpc login</w:t>
      </w:r>
      <w:bookmarkEnd w:id="2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tcp-jsonrpc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mode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must be turned on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 and set the user name and password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login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username,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password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{"method":"login","id":20180517134424944,"jsonrpc":"2.0","params"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"ctcrpc","Cwl19910230"]}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3.3.1 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4" w:name="_Toc515456414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succeeded</w:t>
      </w:r>
      <w:bookmarkEnd w:id="2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{"id":"20180517134424944","result"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:true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3.3.2 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5" w:name="_Toc515456415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error</w:t>
      </w:r>
      <w:bookmarkEnd w:id="25"/>
    </w:p>
    <w:p w:rsidR="00B03ED5" w:rsidRPr="00B03ED5" w:rsidRDefault="00B03ED5" w:rsidP="00B03ED5">
      <w:pPr>
        <w:spacing w:before="280" w:after="290" w:line="440" w:lineRule="atLeast"/>
        <w:ind w:left="1008" w:hanging="1008"/>
        <w:jc w:val="both"/>
        <w:outlineLvl w:val="4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lastRenderedPageBreak/>
        <w:t>3.3.2.1.1 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26" w:name="_Toc515456416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username error</w:t>
      </w:r>
      <w:bookmarkEnd w:id="2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"20180517134917910",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1522,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"ctccore::rpc::detail::RpcServerImpl::login",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"2018-05-17T05:49:18"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"params[0].as_string() == _config.rpc_user: 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1008" w:hanging="1008"/>
        <w:jc w:val="both"/>
        <w:outlineLvl w:val="4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3.3.2.1.2 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27" w:name="_Toc51545641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wrong password</w:t>
      </w:r>
      <w:bookmarkEnd w:id="2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"20180517135236477",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"RpcServer.cpp",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1523,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"ctccore::rpc::detail::RpcServerImpl::login",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"2018-05-17T05:52:36"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"params[1].as_string() == _config.rpc_password: 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3.4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28" w:name="_Toc515456418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Get the latest height of the block</w:t>
      </w:r>
      <w:bookmarkEnd w:id="2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blockchain_get_block_count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{"method":"blockchain_get_block_count","id":20180530150656077,"jsonrpc":"2.0","params":[]}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3.4.1 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29" w:name="_Toc515456419"/>
      <w:r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</w:t>
      </w:r>
      <w:bookmarkEnd w:id="2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{"id":"20180530150656077","result":292381}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latest height of the block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3.5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0" w:name="_Toc515456420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Get block information</w:t>
      </w:r>
      <w:bookmarkEnd w:id="3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conditions: 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info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{"method":"info","id":20180523092052345,"jsonrpc":"2.0","params":[]}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3.5.1 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31" w:name="_Toc515456421"/>
      <w:bookmarkStart w:id="32" w:name="_GoBack"/>
      <w:r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</w:t>
      </w:r>
      <w:bookmarkEnd w:id="32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</w:t>
      </w:r>
      <w:bookmarkEnd w:id="3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"20180523092052345",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"blockchain_head_block_num": 229825,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"blockchain_head_block_age": 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"blockchain_head_block_timestamp": "2018-05-23T01:20:50",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"blockchain_head_block_id": "94be16ad31089df0e6bd3cce433e6c079c567abe",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"blockchain_average_delegate_participation": "100.00000000000000000",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"blockchain_confirmation_requirement": 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"blockchain_share_supply": "90183860000000000",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"blockchain_blocks_left_in_round": 20,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"blockchain_next_round_time": 198,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"blockchain_next_round_timestamp": "2018-05-23T01:24:10",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"blockchain_random_seed": "5bb6c5bf4ed8baddaeff711ccd1c382209252c28",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"client_data_dir": "C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:/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Users/zhangzhen/AppData/Roaming/CTC",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"client_version": "CTC",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"network_num_connections": 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"network_num_connections_max": 200,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"ntp_time":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"ntp_time_error":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"wallet_open":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"wallet_unlocked_until":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"wallet_unlocked_until_timestamp":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"wallet_last_scanned_block_timestamp":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"wallet_scan_progress":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"wallet_block_production_enabled":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"wallet_next_block_production_time": null,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"wallet_next_block_production_timestamp": null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Return parameters:</w:t>
      </w:r>
    </w:p>
    <w:p w:rsidR="00B03ED5" w:rsidRPr="00B03ED5" w:rsidRDefault="00B03ED5" w:rsidP="00B03ED5">
      <w:pPr>
        <w:spacing w:after="0" w:line="240" w:lineRule="auto"/>
        <w:ind w:left="420"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"blockchain_head_block_num":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block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number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"blockchain_head_block_age":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length of time the current largest block was generated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.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"blockchain_head_block_timestamp":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time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current block was generated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"blockchain_head_block_id":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current block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"blockchain_averag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e_delegate_participation":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Agent participation rate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ain_confirmation_requirement":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block confirmation period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"blockchain_share_supply":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circulation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"blockchain_blocks_left_in_round":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how much free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round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 block,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"blockchain_next_round_time":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 next block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from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remaining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time,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"blockchain_next_round_timestamp":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block start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"blockchain_random_seed":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"When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front block",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"client_data_dir": 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Local client data storage path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"client_version": "CTC",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"network_num_connections":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current number of connections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"network_num_connect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ions_max":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current maximum number of client connections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"ntp_time":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NTP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gets timestamps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"ntp_time_error":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NTP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Hugh positive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parameters,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"wallet_open":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Whether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is open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whether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is unlocked,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"wallet_unlocked_until":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number of seconds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 is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unlocked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.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"wallet_unlocked_until_timestamp":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next time the wallet is locked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"wallet_last_scanned_block_timestamp":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last time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was scanned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"wallet_scan_progress":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number of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 scan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threads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"wallet_block_production_enabled":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Whether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is producing fast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"wallet_next_block_production_time":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next round of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production time in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"wallet_next_block_production_timestamp":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next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production timestamp in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3.6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3" w:name="_Toc515456422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Create Wallet</w:t>
      </w:r>
      <w:bookmarkEnd w:id="3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login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lastRenderedPageBreak/>
        <w:t>Note: After the wallet is successfully created, the wallet is open by default and the unlock time is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60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minutes.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When the wallet is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over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60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minutes, the wallet is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locked again.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unlock duration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can be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customizedthrough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wallet_unlock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method.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wallet_create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Create a wallet 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starting with a lowercase English character, only a lowercase English character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 a digit or 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dash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 a maximum of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63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characters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 and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creating a password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(with 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length of at least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8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characters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{"method":"wallet_create","id":20180517140651383,"jsonrpc":"2.0",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"cwlbb123","cwl19910230"]}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3.6.1 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34" w:name="_Toc515456423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successful</w:t>
      </w:r>
      <w:bookmarkEnd w:id="3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{"id":"20180517140651383","result"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:null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3.6.2 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35" w:name="_Toc515456424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failed</w:t>
      </w:r>
      <w:bookmarkEnd w:id="35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3.6.2.1 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6" w:name="_Toc515456425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3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3.6.2.2 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7" w:name="_Toc515456426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Password less than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eight</w:t>
      </w:r>
      <w:bookmarkEnd w:id="3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"20180517231629067",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"password too short",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20015,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"password_too_short",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"password too short",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"WalletApi.cpp",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83,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"ctccore::client::detail::ClientImpl::wallet_create",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"2018-05-17T15:16:29"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2336,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"2018-05-17T15:16:29"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3.6.2.3 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8" w:name="_Toc51545642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Invalid wallet name</w:t>
      </w:r>
      <w:bookmarkEnd w:id="3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"20180517141141320",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20017,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"invalid_name",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"2018-05-17T06:11:41"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name for a wallet!",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"cwlbb123_"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1050,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"2018-05-17T06:11:41"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"Unable to create wallet '${wallet_name}'",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"cwlbb123_"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2336,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"2018-05-17T06:11:41"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3.6.2.4 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39" w:name="_Toc51545642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already exists</w:t>
      </w:r>
      <w:bookmarkEnd w:id="3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"20180517141240360",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 already exists",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20003,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"wallet_already_exists",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"wallet already exists",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1028,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"2018-05-17T06:12:40"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"Wallet name already exists!",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"cwlbb123"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1050,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"2018-05-17T06:12:40"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"Unable to create wallet '${wallet_name}'",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"cwlbb123"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2336,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"2018-05-17T06:12:40"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3.7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0" w:name="_Toc515456429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Open wallet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(wallet already exists)</w:t>
      </w:r>
      <w:bookmarkEnd w:id="4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 rpc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login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_open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open wallet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{"method":"wallet_open","id":20180517142746758,"jsonrpc":"2.0","params"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"cwlbb77"]}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3.7.1 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41" w:name="_Toc515456430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successful</w:t>
      </w:r>
      <w:bookmarkEnd w:id="4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{"id":"20180517142746758","result"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:null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3.7.2 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42" w:name="_Toc515456431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failed</w:t>
      </w:r>
      <w:bookmarkEnd w:id="42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lastRenderedPageBreak/>
        <w:t>3.7.2.1 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3" w:name="_Toc515456432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4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3.7.2.2 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4" w:name="_Toc515456433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does not exist</w:t>
      </w:r>
      <w:bookmarkEnd w:id="4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"20180517142958093",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 does not exist",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20004,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"no_such_wallet",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"wallet does not exist",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1063,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"ctccore::wallet::Wallet::open",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"2018-05-17T06:29:58"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"No such wallet exists!",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"cwlbb7722123"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1085,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"ctccore::wallet::Wallet::open",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"2018-05-17T06:29:58"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"wallet_name": "cwlbb7722123"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2298,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"ctccore::rpc_stubs::CommonApiClient::wallet_open",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"2018-05-17T06:29:58"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3.8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5" w:name="_Toc515456434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Unlock your wallet</w:t>
      </w:r>
      <w:bookmarkEnd w:id="4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condition: wallet open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 method: wallet_unlock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length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(in seconds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unlock,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8"/>
          <w:szCs w:val="28"/>
        </w:rPr>
        <w:t>630,720,000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seconds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if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maximum may be provided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over this time.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wallet will relock.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Use the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wallet_unlock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again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Customize to open the time),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password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{"method":"wallet_unlock","id":20180517144003773,"jsonrpc":"2.0",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"99999999","cwl1991020"]}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3.8.1 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46" w:name="_Toc515456435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successful</w:t>
      </w:r>
      <w:bookmarkEnd w:id="4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{"id":"20180517144003773","result"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:null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3.8.2 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47" w:name="_Toc515456436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failed</w:t>
      </w:r>
      <w:bookmarkEnd w:id="47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3.8.2.1 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8" w:name="_Toc51545643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4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3.8.2.2 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49" w:name="_Toc51545643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open</w:t>
      </w:r>
      <w:bookmarkEnd w:id="4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3.8.2.3 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0" w:name="_Toc515456439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Unlock time is too large</w:t>
      </w:r>
      <w:bookmarkEnd w:id="5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"20180517215706462",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timeout",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20020,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"invalid_timeout",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timeout",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1290,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"2018-05-17T13:57:06"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"Timeout too large!",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"max_timeout_seconds": 2768401871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1324,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"2018-05-17T13:57:06"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"timeout_seconds": 3999999999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2768,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"2018-05-17T13:57:06"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3.8.2.4 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1" w:name="_Toc515456440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wrong password</w:t>
      </w:r>
      <w:bookmarkEnd w:id="5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"20180517173253517",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password",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20001,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"invalid_password",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password",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1302,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"2018-05-17T09:32:53"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password!",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1324,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"2018-05-17T09:32:53"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"timeout_seconds": 99999999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2768,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"ctccore::rpc_stubs::CommonApiClient::wallet_unlock",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"2018-05-17T09:32:53"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3.9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2" w:name="_Toc515456441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create Account</w:t>
      </w:r>
      <w:bookmarkEnd w:id="5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condition: wallet unlock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wallet_account_create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User 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to be created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starting with lowercase English characters, can only be lowercase English characters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 digits 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underscores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, up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63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characters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{"method":"wallet_account_create","id":20180517144818773,"jsonrpc":"2.0",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"cwlaccount4321"]}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3.9.1 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53" w:name="_Toc515456442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successful</w:t>
      </w:r>
      <w:bookmarkEnd w:id="5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{"id":"20180517144818773","result":"CJ32kd2FqDYACt7zr7fz3tstTF8KWXmKUv"}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Create an account address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3.9.2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</w:t>
      </w:r>
      <w:bookmarkStart w:id="54" w:name="_Toc515456443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bookmarkEnd w:id="54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3.9.2.1 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5" w:name="_Toc515456444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5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3.9.2.2 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6" w:name="_Toc515456445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open</w:t>
      </w:r>
      <w:bookmarkEnd w:id="5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3.9.2.3 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7" w:name="_Toc515456446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unlocked</w:t>
      </w:r>
      <w:bookmarkEnd w:id="5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3.2.3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3.9.2.4 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8" w:name="_Toc51545644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Invalid account name</w:t>
      </w:r>
      <w:bookmarkEnd w:id="5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"20180517145807300",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20017,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"invalid_name",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1437,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"2018-05-17T06:58:07"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account name!",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"account_name": "cwlaccount—"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1463,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"2018-05-17T06:58:07"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"account_name": "cwlaccount—"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2924,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"ctccore::rpc_stubs::CommonApiClient::wallet_account_create",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"2018-05-17T06:58:07"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3.9.2.5 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</w:t>
      </w:r>
      <w:bookmarkStart w:id="59" w:name="_Toc51545644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already exists</w:t>
      </w:r>
      <w:bookmarkEnd w:id="5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"20180517145507714",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20017,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"invalid_name",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1446,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"2018-05-17T06:55:07"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"This name is already in your wallet!",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1463,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"ctccore::wallet::Wallet::create_account",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"2018-05-17T06:55:07"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"account_name": "cwlaccount4321"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2924,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"ctccore::rpc_stubs::CommonApiClient::wallet_account_create",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"2018-05-17T06:55:07"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3.10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60" w:name="_Toc515456449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Query the address of the account in the wallet</w:t>
      </w:r>
      <w:bookmarkEnd w:id="6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wallet_get_account_public_address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parameter: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{"method":"wallet_get_account_public_address","id":20180517150216550,"jsonrpc":"2.0",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"wlaccount88"]}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3.10.1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61" w:name="_Toc515456450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bookmarkEnd w:id="6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{"id":"20180517150216550","result":"CVkft9Tcm5ivCrS6kQWxRhLiEA1QbyeXXk"}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 address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3.10.2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62" w:name="_Toc515456451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bookmarkEnd w:id="62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3.10.2.1 </w:t>
      </w:r>
      <w:bookmarkStart w:id="63" w:name="_Toc515456452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6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3.10.2.2 </w:t>
      </w:r>
      <w:bookmarkStart w:id="64" w:name="_Toc515456453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open</w:t>
      </w:r>
      <w:bookmarkEnd w:id="6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3.10.2.3 </w:t>
      </w:r>
      <w:bookmarkStart w:id="65" w:name="_Toc515456454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does not exist</w:t>
      </w:r>
      <w:bookmarkEnd w:id="6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"20180517220745386",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"unknown 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20006,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"unknown_account",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"unknown 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1585,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"ctccore::wallet::Wallet::get_account",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"2018-05-17T14:07:45"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"Unknown account name!",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"account_name": "wlaccount23132423sdfwe4234"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1604,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"ctccore::wallet::Wallet::get_account",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"2018-05-17T14:07:45"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"WalletApi.cpp",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1227,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"ctccore::client::detail::ClientImpl::wallet_get_account_public_address",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"2018-05-17T14:07:45"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"account_name": "wlaccount23132423sdfwe4234"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3565,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"ctccore::rpc_stubs::CommonApiClient::wallet_get_account_public_address",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"2018-05-17T14:07:45"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3.11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66" w:name="_Toc515456455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Determine if the address is valid</w:t>
      </w:r>
      <w:bookmarkEnd w:id="6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condition: wallet open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wallet_check_address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address to be verified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{"method":"wallet_check_address","id":20180530142836601,"jsonrpc":"2.0",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:[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"CZ35LexSddgq6DgH3VTPPWzT13MTzuqARN"]}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3.11.1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67" w:name="_Toc515456456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bookmarkEnd w:id="67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3.11.1.1 </w:t>
      </w:r>
      <w:bookmarkStart w:id="68" w:name="_Toc51545645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The address is legal</w:t>
      </w:r>
      <w:bookmarkEnd w:id="6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{"id":"20180530143029254","result"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:true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3.11.1.2 </w:t>
      </w:r>
      <w:bookmarkStart w:id="69" w:name="_Toc51545645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The address is illegal</w:t>
      </w:r>
      <w:bookmarkEnd w:id="6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{"id":"20180530143109876","result"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:false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3.11.2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70" w:name="_Toc515456459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bookmarkEnd w:id="70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3.11.2.1 </w:t>
      </w:r>
      <w:bookmarkStart w:id="71" w:name="_Toc515456460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7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3.11.2.2 </w:t>
      </w:r>
      <w:bookmarkStart w:id="72" w:name="_Toc515456461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open</w:t>
      </w:r>
      <w:bookmarkEnd w:id="7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3.11.2.3 </w:t>
      </w:r>
      <w:bookmarkStart w:id="73" w:name="_Toc515456462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Address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resolution error</w:t>
      </w:r>
      <w:bookmarkEnd w:id="7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"20180530143229613",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"Parse 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"parse_error_exception",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"Parse 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"base58.cpp",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621,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"fc::from_base58",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"2018-05-30T06:32:29"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"Unable to decode base58 string ${base58_str}",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"base58_str": "CbNDfboKcjMAvkWRuvk6HcWSASv3b3YjJe8e21078b48c84b159ac0526918c388e"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2896,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"ctccore::rpc_stubs::CommonApiClient::wallet_check_address",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"2018-05-30T06:32:29"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74" w:name="_Toc515456463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Account transfer</w:t>
      </w:r>
      <w:bookmarkEnd w:id="7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premise: the wallet is unlocked and there is an account in the 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wallet_transfer_to_address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transfer amount,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Transfer asset 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 withdrawal account,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Transfer to account address,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info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remarks information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{"method":"wallet_transfer_to_address","id":20180517150833029,"jsonrpc":"2.0",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"params":["23","CTC","cwlaccount517","CWoDazT7zfvCYfcb3kZTLYdcRBPQKqvCJZ","infoxinx","beizhuxinx"]}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lastRenderedPageBreak/>
        <w:t>3.12.1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75" w:name="_Toc515456464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bookmarkEnd w:id="7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"20180517150833029",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index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entry_id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"9a724455119eff62607c6a04f99728dfff44c604",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"block_num":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"is_virtual":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"is_confirmed":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trx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expiration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"2018-05-17T08:08:29",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info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["1", "infoxinx"]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"sub_account":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"sub_inport_asset":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operations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"withdraw_op_type",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"balance_id": "CLgedWcoMyrQbwjwZcyBZwQM2VEpGMgrwJ",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"claim_input_data":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"deposit_op_type",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condition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"asset_id":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"slate_id":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"withdraw_signature_type",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"balance_type": "withdraw_common_type",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owner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"CWoDazT7zfvCYfcb3kZTLYdcRBPQKqvCJZ"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"imessage_memo_op_type",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"beizhuxinx"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"result_trx_type": "origin_transaction",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"result_trx_id": "0000000000000000000000000000000000000000",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signatures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["207a2e5d1e4b787b4865e0e6dc836c671760d97df647a14144babf74862f2df859701ed5d4927d2fe227244edc79e86a89961df0a48f02fd4063864d0afb87fdc0"]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"ledger_entries":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"C8TQCUMtQ1cn3FTbax5hU9Vuoq4XGdjDnJShXv5RhcvF2Ht7uFA",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"C6Z9LSx6NLwCMFaVLtQ1jaALyVToxaXzLJyRQNAySqweEFdN3ee",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2300000000,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memo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"beizhuxinx"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fee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amount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"created_time": "2018-05-17T07:08:29",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"received_time": "2018-05-17T07:08:29",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"extra_addresses": ["CWoDazT7zfvCYfcb3kZTLYdcRBPQKqvCJZ"],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"trx_data":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Return parameters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Index: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Entry_id: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ticket number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(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important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Block_num: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block number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Is_virtual: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Is_confirmed: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Confirm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Is_market: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Trx: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structure type name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3.12.2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</w:t>
      </w:r>
      <w:bookmarkStart w:id="76" w:name="_Toc515456465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bookmarkEnd w:id="76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3.12.2.1 </w:t>
      </w:r>
      <w:bookmarkStart w:id="77" w:name="_Toc515456466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7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3.12.2.2 </w:t>
      </w:r>
      <w:bookmarkStart w:id="78" w:name="_Toc51545646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open</w:t>
      </w:r>
      <w:bookmarkEnd w:id="7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lastRenderedPageBreak/>
        <w:t>3.12.2.3 </w:t>
      </w:r>
      <w:bookmarkStart w:id="79" w:name="_Toc51545646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not unlocked</w:t>
      </w:r>
      <w:bookmarkEnd w:id="7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"20180517234504871",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3705,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"2018-05-17T15:45:04"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"is_unlocked(): Wallet not unlock!",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3815,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"2018-05-17T15:45:04"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"real_amount_to_transfer": "1",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"amount_to_transfer_symbol":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"from_account_name":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"to_address": "CWoDazT7zfvCYfcb3kZTLYdcRBPQKqvCJZ",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"memo_message":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3049,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"ctccore::rpc_stubs::CommonApiClient::wallet_transfer_to_address",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"2018-05-17T15:45:04"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3.12.2.4 </w:t>
      </w:r>
      <w:bookmarkStart w:id="80" w:name="_Toc515456469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Asset ID does not exist</w:t>
      </w:r>
      <w:bookmarkEnd w:id="8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"20180517224857080",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3706,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"2018-05-17T14:48:57"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"my-&gt;_blockchain-&gt;is_valid_symbol(amount_to_transfer_symbol): Invalid asset symbol",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3815,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"2018-05-17T14:48:57"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"real_amount_to_transfer": "2",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"amount_to_transfer_symbol": "a",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"from_account_name":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"to_address": "CHHUkEZ8i4Q9msHGtUMq7fJySbL3Tn8bqZ",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"memo_message":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3049,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"ctccore::rpc_stubs::CommonApiClient::wallet_transfer_to_address",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"2018-05-17T14:48:57"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3.12.2.5 </w:t>
      </w:r>
      <w:bookmarkStart w:id="81" w:name="_Toc515456470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Money withdrawal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does not exist</w:t>
      </w:r>
      <w:bookmarkEnd w:id="8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"20180517221223376",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3707,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"2018-05-17T14:12:23"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"my-&gt;is_receive_account(from_account_name): Invalid account name",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3815,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"2018-05-17T14:12:23"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"real_amount_to_transfer": "2",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"amount_to_transfer_symbol": "CTC",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"from_account_name": "cwlaccount5173",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"to_address": "CQWxiu96TdP562XsuAVD1sabQwR7T72d3k",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"memo_message":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3049,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"ctccore::rpc_stubs::CommonApiClient::wallet_transfer_to_address",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"2018-05-17T14:12:23"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3.12.2.6 </w:t>
      </w:r>
      <w:bookmarkStart w:id="82" w:name="_Toc515456471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Transfer to account address does not exist</w:t>
      </w:r>
      <w:bookmarkEnd w:id="8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"20180517221532552",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error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"Out of Range",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code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name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"out_of_range_exception",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message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"Out of Range",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stack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"datastream.cpp",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"fc::detail::throw_datastream_range_error",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": "${method} datastream of length ${len} over by ${over}",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"read",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len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over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-24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"raw.hpp",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123,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method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"fc::raw::unpack",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timestamp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format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"fc::array&lt;type,length&gt;",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data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type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"char",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length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33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context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level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file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"raw.hpp",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line</w:t>
      </w: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": 279,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"method": "fc::raw:object_visitor&lt;class fc::datastream&lt;char const *&gt;,struct ctccore::consensus::PublicKeyType::BinaryKey&gt;::operator ()",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format ": "Error unpacking field ${field}",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field ": "data"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"raw.hpp",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519,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"fc::raw::unpack",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format ": "error unpacking ${type}",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type ": "ctccore::consensus::PublicKeyType::BinaryKey"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"raw.hpp",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551,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"fc::raw::unpack",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format ": "error unpacking ${type}",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type ": "ctccore::consensus::PublicKeyType::BinaryKey"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3049,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"ctccore::rpc_stubs::CommonApiClient::wallet_transfer_to_address",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"2018-05-17T14:15:32"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3.12.2.7 Insufficient </w:t>
      </w:r>
      <w:bookmarkStart w:id="83" w:name="_Toc515456472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balance</w:t>
      </w:r>
      <w:bookmarkEnd w:id="8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"20180517152647857",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error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message ": "insufficient funds",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code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code ": 20010,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name ": "insufficient_funds",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message ": "insufficient funds",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stack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252,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"ctccore::wallet::detail::WalletImpl::withdraw_to_transaction",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"2018-05-17T07:26:47"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required ": "100.01000000 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available ": "28.99000000 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"balance_entrys":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["cwlaccount517",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condition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"asset_id":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"slate_id":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 type ": "withdraw_signature_type",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"balance_type": "withdraw_common_type",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" owner ": "CHHUkEZ8i4Q9msHGtUMq7fJySbL3Tn8bqZ"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balance ": 2899000000,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"deposit_date": "2018-05-17T03:41:08",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"last_update": "2018-05-17T07:08:30",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"meta_data": null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}]]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253,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"ctccore::wallet::detail::WalletImpl::withdraw_to_transaction",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"2018-05-17T07:26:47"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"amount_to_withdraw":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amount ": "10001000000",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"from_account_name":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trx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expiration ": "1970-01-01T00:00:00",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info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["1", "infoxinx"]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"sub_account":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"sub_inport_asset":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operations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type ": "withdraw_op_type",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"balance_id": "CLgedWcoMyrQbwjwZcyBZwQM2VEpGMgrwJ",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 amount ": 2899000000,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"claim_input_data":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"result_trx_type": "origin_transaction",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"result_trx_id": "0000000000000000000000000000000000000000",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signatures 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"required_signatures": ["CHHUkEZ8i4Q9msHGtUMq7fJySbL3Tn8bqZ"]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"Wallet.cpp",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3815,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"ctccore::wallet::Wallet::transfer_asset_to_address",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"2018-05-17T07:26:47"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"real_amount_to_transfer": "100",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"amount_to_transfer_symbol": "CTC",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"from_account_name":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"to_address": "CWoDazT7zfvCYfcb3kZTLYdcRBPQKqvCJZ",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"memo_message": "beizhuxinx"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3049,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"ctccore::rpc_stubs::CommonApiClient::wallet_transfer_to_address",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"2018-05-17T07:26:47"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3.13 </w:t>
      </w:r>
      <w:bookmarkStart w:id="84" w:name="_Toc515456473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transaction record query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</w:t>
      </w:r>
      <w:bookmarkEnd w:id="84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premise: wallet opens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there is an account in the 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wallet_account_transaction_history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account name (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case of empty is the query for all accounts in the current wallet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 , asset identification (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case of empty is to query the current wallet all asset records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 , the default value of the number of returned transactions is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0 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0 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represents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number without restriction, start query , default value is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0 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inclusive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 , end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number defaults to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-1 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 which represents the transaction returned to the current block (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inclusive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{"method":"wallet_account_transaction_history","id":20180517153307898,"jsonrpc":"2.0",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 :[ "cwlaccount517","CTC",0,0,-1]}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3.13.1 </w:t>
      </w:r>
      <w:bookmarkStart w:id="85" w:name="_Toc515456474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 is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85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3.13.1.1 </w:t>
      </w:r>
      <w:bookmarkStart w:id="86" w:name="_Toc515456475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There is a transaction record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</w:t>
      </w:r>
      <w:bookmarkEnd w:id="86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            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Note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1 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: There are four conditions</w:t>
      </w:r>
    </w:p>
    <w:p w:rsidR="00B03ED5" w:rsidRPr="00B03ED5" w:rsidRDefault="00B03ED5" w:rsidP="00B03ED5">
      <w:pPr>
        <w:spacing w:after="0" w:line="240" w:lineRule="auto"/>
        <w:ind w:left="570" w:hanging="3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1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Both the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and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addresses have two records for the account (the first is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 the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account's posting information, the second is the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account's accounting information) .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 is the name of the inquiring account. No fee is displayed</w:t>
      </w:r>
    </w:p>
    <w:p w:rsidR="00B03ED5" w:rsidRPr="00B03ED5" w:rsidRDefault="00B03ED5" w:rsidP="00B03ED5">
      <w:pPr>
        <w:spacing w:after="0" w:line="240" w:lineRule="auto"/>
        <w:ind w:left="570" w:hanging="3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2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Transaction records only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have accounts there is a record, it is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 recorded information. No display fee</w:t>
      </w:r>
    </w:p>
    <w:p w:rsidR="00B03ED5" w:rsidRPr="00B03ED5" w:rsidRDefault="00B03ED5" w:rsidP="00B03ED5">
      <w:pPr>
        <w:spacing w:after="0" w:line="240" w:lineRule="auto"/>
        <w:ind w:left="570" w:hanging="3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3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Both the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and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addresses have two records for the account (the first is the account information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 the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account, and the second is the account information for the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account).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 is the name of the inquiring account, showing the fee</w:t>
      </w:r>
    </w:p>
    <w:p w:rsidR="00B03ED5" w:rsidRPr="00B03ED5" w:rsidRDefault="00B03ED5" w:rsidP="00B03ED5">
      <w:pPr>
        <w:spacing w:after="0" w:line="240" w:lineRule="auto"/>
        <w:ind w:left="570" w:hanging="36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4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Transaction records only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there accounts there is a record, is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account of the account information. Display fee</w:t>
      </w:r>
    </w:p>
    <w:p w:rsidR="00B03ED5" w:rsidRPr="00B03ED5" w:rsidRDefault="00B03ED5" w:rsidP="00B03ED5">
      <w:pPr>
        <w:spacing w:after="0" w:line="240" w:lineRule="auto"/>
        <w:ind w:left="57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lastRenderedPageBreak/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Note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2 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: Fees. If the account name being queried is empty, the fee will be displayed.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first case: Both the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and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addresses have two records in the account .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 is the name of the inquiry account , no fee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"20180517155038815",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result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"is_virtual":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"is_confirmed":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"is_market_cancel":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"trx_id": "09ee4ea3a0619d4a53a251f2a5b648c1b2c36cea",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"block_num": 178621,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"block_position":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"trx_type":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"ledger_entries":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"wlaccount88",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"CHHUkEZ8i4Q9msHGtUMq7fJySbL3Tn8bqZ",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401000000,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"memo":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"wlaccount88",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400000000,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memo ": "depoist to CHHUkEZ8i4Q9msHGtUMq7fJySbL3Tn8bqZ",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fee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timestamp ": "2018-05-17T03:06:43",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"expiration_timestamp": "2018-05-17T04:06:43"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second case: transaction records only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have accounts there is a record , is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account recorded information. No display fee</w:t>
      </w:r>
    </w:p>
    <w:p w:rsidR="00B03ED5" w:rsidRPr="00B03ED5" w:rsidRDefault="00B03ED5" w:rsidP="00B03ED5">
      <w:pPr>
        <w:spacing w:after="0" w:line="240" w:lineRule="auto"/>
        <w:ind w:firstLine="420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"is_virtual":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"is_confirmed":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"is_market_cancel":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"trx_id": "344c2c2bc6be9203ca1616f569a3ab8eb291aea6",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"block_num": 178718,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"block_position":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"trx_type":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"ledger_entries":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"CQWxiu96TdP562XsuAVD1sabQwR7T72d3k",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1100000000,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memo ": "gpkw",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fee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timestamp ": "2018-05-17T03:23:00",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"expiration_timestamp": "2018-05-17T04:22:58"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Third case: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and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to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addresses have an account there are two records.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address is the name of the inquiry account, showing the fee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"is_virtual":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"is_confirmed":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"is_market_cancel":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"trx_id": "5c49b1687f04238191f786ca97d312948b2bd6d9",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"block_num": 180281,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"block_position":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"trx_type":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"ledger_entries":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"CWoDazT7zfvCYfcb3kZTLYdcRBPQKqvCJZ",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701000000,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"memo":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"cwlaccount02",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700000000,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memo ": "depoist to CWoDazT7zfvCYfcb3kZTLYdcRBPQKqvCJZ",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fee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timestamp ": "2018-05-17T07:43:24",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"expiration_timestamp": "2018-05-17T08:43:24"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Case 4: transaction records only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there accounts there is a record, is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from </w:t>
      </w: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the account of the account information. Display fee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"is_virtual":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"is_confirmed":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"is_market_cancel": false,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"trx_id": "f37b14d1bf2e6a527f933548d0ccb21bbb498578",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"block_num": 180408,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"block_position":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"trx_type":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"ledger_entries":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"from_account": "cwlaccount517",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"from_account_name":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"to_account": "CQWxiu96TdP562XsuAVD1sabQwR7T72d3k",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"to_account_name":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201000000,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"memo":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"running_balances": []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fee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timestamp ": "2018-05-17T08:04:34",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"expiration_timestamp": "2018-05-17T09:04:34"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 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Return parameters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Trx_id: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ticket number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Block_num: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block number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Ledger_entries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 Transaction information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Fee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: Fee information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3.13.1.2 </w:t>
      </w:r>
      <w:bookmarkStart w:id="87" w:name="_Toc515456476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There is no transaction record for the account</w:t>
      </w:r>
      <w:bookmarkEnd w:id="8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{"id":"20180517161751093","result":[]}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3.13.1.3 </w:t>
      </w:r>
      <w:bookmarkStart w:id="88" w:name="_Toc515456477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does not exist</w:t>
      </w:r>
      <w:bookmarkEnd w:id="8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{"id":"20180519164458501","result":[]}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3.13.2 </w:t>
      </w:r>
      <w:bookmarkStart w:id="89" w:name="_Toc515456478"/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32"/>
          <w:szCs w:val="32"/>
        </w:rPr>
        <w:t>failed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89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3.13.2.1 </w:t>
      </w:r>
      <w:bookmarkStart w:id="90" w:name="_Toc515456479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9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3.13.2.2 The </w:t>
      </w:r>
      <w:bookmarkStart w:id="91" w:name="_Toc515456480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is not open</w:t>
      </w:r>
      <w:bookmarkEnd w:id="9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3.13.2.3 The </w:t>
      </w:r>
      <w:bookmarkStart w:id="92" w:name="_Toc515456481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asset identifier does not exist</w:t>
      </w:r>
      <w:bookmarkEnd w:id="9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"20180517223629793",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error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The Message ": "invalid Asset Symbol",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code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code ": 20024,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name ": "invalid_asset_symbol",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The Message ": "invalid Asset Symbol",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stack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"TransactionLedger.cpp",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1542,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"ctccore::wallet::Wallet::get_transaction_history",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"2018-05-17T14:36:29"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format ": "Invalid asset symbol!",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"asset_symbol": "a"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"TransactionLedger.cpp",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1618,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 method ": "ctccore::wallet::Wallet::get_transaction_history",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"2018-05-17T14:36:29"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"TransactionLedger.cpp",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1924,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"ctccore::wallet::Wallet::get_pretty_transaction_history",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"2018-05-17T14:36:29"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"WalletApi.cpp",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1260,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"ctccore::client::detail::ClientImpl::wallet_account_transaction_history",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"2018-05-17T14:36:29"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2584,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"ctccore::rpc_stubs::CommonApiClient::wallet_account_transaction_history",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"2018-05-17T14:36:29"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lastRenderedPageBreak/>
        <w:t>3.14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93" w:name="_Toc515456482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Get all transaction information for a specified block</w:t>
      </w:r>
      <w:bookmarkEnd w:id="9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conditions: 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blockchain_get_block_transactions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block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or block number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{"method":"blockchain_get_block_transactions","id":20180530143848845,"jsonrpc":"2.0",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 :[ "178957"]}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3.14.1 The </w:t>
      </w:r>
      <w:bookmarkStart w:id="94" w:name="_Toc515456483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 is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94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3.14.1.1 </w:t>
      </w:r>
      <w:bookmarkStart w:id="95" w:name="_Toc515456484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There is a transaction record</w:t>
      </w:r>
      <w:bookmarkEnd w:id="9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"20180530143848845",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result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["4d1324d7d198c138d1abc940d688c525d1adda51",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trx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expiration ": "2018-05-17T05:02:45",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"sub_account":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"sub_inport_asset":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operations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type ": "withdraw_op_type",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"balance_id": "CWGYvm7BKFSipW2AQ2GT5hSiDVH7wV3HTE",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amount ": 1101000000,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"claim_input_data":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type ": "deposit_op_type",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amount ": 1100000000,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condition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"asset_id":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"slate_id":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type ": "withdraw_signature_type",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"balance_type": "withdraw_common_type",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owner ": "CHHUkEZ8i4Q9msHGtUMq7fJySbL3Tn8bqZ"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"result_trx_type": "origin_transaction",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"result_trx_id": "0000000000000000000000000000000000000000",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signatures ": ["2003c7ab6e76002625864b0d9396df5a2469d75d7ffab8d66a9e16d1e81192a896285d9bc9a3e17c5485473adbd7e2f37ad36a333f2054d18e486464c35e2bf8dd"]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"signed_keys":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deposits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1100000000]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withdraws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1101000000]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"contract_address":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yield 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deltas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[0, -1101000000]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]],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[1,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[0, 1100000000]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]]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"required_fees":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"alt_fees_paid":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balance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"delegate_vote_deltas":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"imessage_length":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skipexec 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"chain_location":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"block_num": 178957,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"trx_num":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3.14.1.2 </w:t>
      </w:r>
      <w:bookmarkStart w:id="96" w:name="_Toc515456485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 transaction record</w:t>
      </w:r>
      <w:bookmarkEnd w:id="9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4"/>
          <w:szCs w:val="24"/>
        </w:rPr>
        <w:t>{"id":"20180530145115714","result":[]}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lastRenderedPageBreak/>
        <w:t>3.15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97" w:name="_Toc515456486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Account balance inquiry</w:t>
      </w:r>
      <w:bookmarkEnd w:id="97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Premise call: Open the wallet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,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there are accounts purse households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wallet_account_balance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parameter: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{"method":"wallet_account_balance","id":20180517161157829,"jsonrpc":"2.0",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 :[ "cwlaccount517"]}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3.15.1 </w:t>
      </w:r>
      <w:bookmarkStart w:id="98" w:name="_Toc515456487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98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3.15.1.1 </w:t>
      </w:r>
      <w:bookmarkStart w:id="99" w:name="_Toc515456488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exists</w:t>
      </w:r>
      <w:bookmarkEnd w:id="99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{"id":"20180517161157829","result" :[ ["cwlaccount517",[[0,1997000000]]]]}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Return parameters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result: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 , asset type , current balance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3.15.1.2 The </w:t>
      </w:r>
      <w:bookmarkStart w:id="100" w:name="_Toc515456489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account does not exist</w:t>
      </w:r>
      <w:bookmarkEnd w:id="100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{"id":"20180517161349692","result":[]}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60" w:after="260" w:line="55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3.15.2 </w:t>
      </w:r>
      <w:bookmarkStart w:id="101" w:name="_Toc515456490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 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: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101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3.15.2.1 </w:t>
      </w:r>
      <w:bookmarkStart w:id="102" w:name="_Toc515456491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Not logged in</w:t>
      </w:r>
      <w:bookmarkEnd w:id="102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3.2.1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3.15.2.2 The </w:t>
      </w:r>
      <w:bookmarkStart w:id="103" w:name="_Toc515456492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wallet is not open</w:t>
      </w:r>
      <w:bookmarkEnd w:id="10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Refer to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3.2.2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3.16</w:t>
      </w:r>
      <w:r w:rsidRPr="00B03ED5"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  <w:t> 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 </w:t>
      </w:r>
      <w:bookmarkStart w:id="104" w:name="_Toc515456497"/>
      <w:bookmarkStart w:id="105" w:name="_Toc515456493"/>
      <w:bookmarkEnd w:id="104"/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Whether the transaction is on the chain</w:t>
      </w:r>
      <w:bookmarkEnd w:id="10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the premise: After the transaction is initiated, the request is made after a period of time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blockchain_get_transaction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Trading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the above mentioned id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 whether pinpoint, default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false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(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false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when matching rules are former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8 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-bit match)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{"method":"blockchain_get_transaction","id":20180517162347398,"jsonrpc":"2.0",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"params" :[ "9a724455119eff62607c6a04f99728dfff44c604","false"]}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3.16.1 </w:t>
      </w:r>
      <w:bookmarkStart w:id="106" w:name="_Toc515456498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106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"20180517162347398",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result ": ["9a724455119eff62607c6a04f99728dfff44c604",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trx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expiration ": "2018-05-17T08:08:29",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info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["1", "infoxinx"]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"sub_account":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"sub_inport_asset":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operations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type ": "withdraw_op_type",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"balance_id": "CLgedWcoMyrQbwjwZcyBZwQM2VEpGMgrwJ",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amount ": 2301000000,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"claim_input_data": ""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type ": "deposit_op_type",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amount ": 2300000000,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condition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"asset_id":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"slate_id":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type ": "withdraw_signature_type",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"balance_type": "withdraw_common_type",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" owner ": "CWoDazT7zfvCYfcb3kZTLYdcRBPQKqvCJZ"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type ": "imessage_memo_op_type",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imessage ": "beizhuxinx"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"result_trx_type": "origin_transaction",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"result_trx_id": "0000000000000000000000000000000000000000",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signatures ": ["207a2e5d1e4b787b4865e0e6dc836c671760d97df647a14144babf74862f2df859701ed5d4927d2fe227244edc79e86a89961df0a48f02fd4063864d0afb87fdc0"]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"signed_keys":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deposits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[0, 2300000000]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withdraws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[0, 2301000000]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"contract_address":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yield 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deltas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[0,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-2301000000]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[1,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[0, 2300000000]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]]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"required_fees":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"alt_fees_paid":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amount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balance ": [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[0, 1000000]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"delegate_vote_deltas": [],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"imessage_length":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skipexec ": true,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"chain_location":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"block_num": 180072,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"trx_num": 0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Return parameters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Transaction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Trx: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Detailed transaction data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Signed_keys: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Signed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Deposits: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accounted for assets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Withdraws: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account assets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Yield: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parameters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Deltas: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parameters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Required_fees: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Alt_fees_paid: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Balance: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field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Delegate_vote_deltas: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reserved parameters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Imessage_length: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length of note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Chain_location: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transaction position structure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FF0000"/>
          <w:sz w:val="21"/>
          <w:szCs w:val="21"/>
        </w:rPr>
        <w:t>If the query indicates that the transaction is already on the chain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3.16.2 </w:t>
      </w:r>
      <w:bookmarkStart w:id="107" w:name="_Toc515456499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107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3.16.2.1 Incorrect </w:t>
      </w:r>
      <w:bookmarkStart w:id="108" w:name="_Toc515456500"/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transaction number</w:t>
      </w:r>
      <w:bookmarkEnd w:id="108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"20180517162956021",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error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message 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code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code ": 10,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name ": "assert_exception",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message ": "Assert Exception",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stack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"BlockchainApi.cpp",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284,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"ctccore::client::detail::ClientImpl::blockchain_get_transaction",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"2018-05-17T08:29:56"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format ": "entry.valid(): Transaction not found!",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"BlockchainApi.cpp",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286,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"ctccore::client::detail::ClientImpl::blockchain_get_transaction",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"2018-05-17T08:29:56"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"transaction_id_prefix": "19a724455119eff62607c6a04f99728dfff44c604",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exact ": false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},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"warn",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file ": "CommonApiClient.cpp",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505,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"ctccore::rpc_stubs::CommonApiClient::blockchain_get_transaction",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"2018-05-17T08:29:56"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"format":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after="0" w:line="240" w:lineRule="auto"/>
        <w:ind w:left="576" w:hanging="576"/>
        <w:outlineLvl w:val="1"/>
        <w:rPr>
          <w:rFonts w:ascii="Times New Roman" w:eastAsia="微软雅黑" w:hAnsi="Times New Roman" w:cs="Times New Roman"/>
          <w:b/>
          <w:bCs/>
          <w:color w:val="000000"/>
          <w:sz w:val="36"/>
          <w:szCs w:val="36"/>
        </w:rPr>
      </w:pPr>
      <w:r w:rsidRPr="00B03ED5">
        <w:rPr>
          <w:rFonts w:ascii="Times New Roman" w:eastAsia="宋体" w:hAnsi="Times New Roman" w:cs="Times New Roman"/>
          <w:b/>
          <w:bCs/>
          <w:color w:val="000000"/>
          <w:sz w:val="36"/>
          <w:szCs w:val="36"/>
        </w:rPr>
        <w:t>3.17 Obtaining an Address According to the Balanceid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     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 conditions: None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method:</w:t>
      </w:r>
      <w:r w:rsidRPr="00B03ED5"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ins w:id="109" w:author="Unknown"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t>Blockchain_get_balance</w: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t> </w:t>
        </w:r>
      </w:ins>
      <w:del w:id="110" w:author="Unknown">
        <w:r w:rsidRPr="00B03ED5">
          <w:rPr>
            <w:rFonts w:ascii="Times New Roman" w:eastAsia="微软雅黑" w:hAnsi="Times New Roman" w:cs="Times New Roman"/>
            <w:color w:val="000000"/>
            <w:sz w:val="21"/>
            <w:szCs w:val="21"/>
          </w:rPr>
          <w:delText>Wallet_account_balance</w:delText>
        </w:r>
        <w:r w:rsidRPr="00B03ED5">
          <w:rPr>
            <w:rFonts w:ascii="Times New Roman" w:eastAsia="微软雅黑" w:hAnsi="Times New Roman" w:cs="Times New Roman"/>
            <w:color w:val="000000"/>
            <w:sz w:val="27"/>
            <w:szCs w:val="27"/>
          </w:rPr>
          <w:delText> </w:delText>
        </w:r>
      </w:del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Request parameters: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Request: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{"method":"blockchain_get_balance","id":20180530145744995,"jsonrpc":"2.0","params" :[ "CWGYvm7BKFSipW2AQ2GT5hSiDVH7wV3HTE"]}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3.17.1 </w:t>
      </w:r>
      <w:bookmarkStart w:id="111" w:name="_Toc515456494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Successful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111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"20180530145744995",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result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condition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"asset_id":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"slate_id":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type ": "withdraw_signature_type",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"balance_type": "withdraw_common_type",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owner ": "CQWxiu96TdP562XsuAVD1sabQwR7T72d3k"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balance ": "5230562812",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"deposit_date": "2018-05-27T18:33:32",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"last_update": "2018-05-28T14:43:20",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"meta_data": null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260" w:after="260" w:line="484" w:lineRule="atLeast"/>
        <w:ind w:left="720" w:hanging="720"/>
        <w:jc w:val="both"/>
        <w:outlineLvl w:val="2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32"/>
          <w:szCs w:val="32"/>
        </w:rPr>
        <w:t>3.17.1 </w:t>
      </w:r>
      <w:bookmarkStart w:id="112" w:name="_Toc515456495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Response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failed</w:t>
      </w:r>
      <w:r w:rsidRPr="00B03ED5">
        <w:rPr>
          <w:rFonts w:ascii="Times New Roman" w:eastAsia="微软雅黑" w:hAnsi="Times New Roman" w:cs="Times New Roman"/>
          <w:color w:val="000000"/>
          <w:sz w:val="14"/>
          <w:szCs w:val="14"/>
        </w:rPr>
        <w:t>  </w:t>
      </w:r>
      <w:bookmarkEnd w:id="112"/>
    </w:p>
    <w:p w:rsidR="00B03ED5" w:rsidRPr="00B03ED5" w:rsidRDefault="00B03ED5" w:rsidP="00B03ED5">
      <w:pPr>
        <w:spacing w:before="280" w:after="290" w:line="440" w:lineRule="atLeast"/>
        <w:ind w:left="864" w:hanging="864"/>
        <w:jc w:val="both"/>
        <w:outlineLvl w:val="3"/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3.17.1.1 The </w:t>
      </w:r>
      <w:bookmarkStart w:id="113" w:name="_Toc515456496"/>
      <w:r w:rsidRPr="00B03ED5">
        <w:rPr>
          <w:rFonts w:ascii="Times New Roman" w:eastAsia="微软雅黑" w:hAnsi="Times New Roman" w:cs="Times New Roman"/>
          <w:b/>
          <w:bCs/>
          <w:color w:val="000000"/>
          <w:sz w:val="28"/>
          <w:szCs w:val="28"/>
        </w:rPr>
        <w:t>balanceid </w:t>
      </w:r>
      <w:r w:rsidRPr="00B03ED5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does not exist</w:t>
      </w:r>
      <w:bookmarkEnd w:id="113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id ": "20180530145936688",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" error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message ": "invalid 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code ": 0,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code ": 30028,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name ": "invalid_address",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message ": "invalid 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" stack ": [{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context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level ": "error",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            " file ": "Address.cpp",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line ": 26,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method ": "ctccore::consensus::Address::Address",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"hostname": "",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"thread_name": "th_a",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timestamp ": "2018-05-30T06:59:36"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B03ED5">
        <w:rPr>
          <w:rFonts w:ascii="Times New Roman" w:eastAsia="微软雅黑" w:hAnsi="Times New Roman" w:cs="Times New Roman"/>
          <w:color w:val="FF0000"/>
          <w:sz w:val="21"/>
          <w:szCs w:val="21"/>
        </w:rPr>
        <w:t>" format ": "invalid address ${a}",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" data ": {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          " a ": "CWGYvm7BKFSipW2AQ2GT5hSiDVH7wV3HTA"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              }]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             }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}</w:t>
      </w:r>
    </w:p>
    <w:p w:rsidR="00B03ED5" w:rsidRPr="00B03ED5" w:rsidRDefault="00B03ED5" w:rsidP="00B03ED5">
      <w:pPr>
        <w:spacing w:before="340" w:after="330" w:line="1060" w:lineRule="atLeast"/>
        <w:ind w:left="432" w:hanging="432"/>
        <w:jc w:val="both"/>
        <w:outlineLvl w:val="0"/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</w:pPr>
      <w:r w:rsidRPr="00B03ED5"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  <w:t>4 </w:t>
      </w:r>
      <w:r w:rsidRPr="00B03ED5">
        <w:rPr>
          <w:rFonts w:ascii="Times New Roman" w:eastAsia="微软雅黑" w:hAnsi="Times New Roman" w:cs="Times New Roman"/>
          <w:color w:val="000000"/>
          <w:kern w:val="36"/>
          <w:sz w:val="14"/>
          <w:szCs w:val="14"/>
        </w:rPr>
        <w:t>        </w:t>
      </w:r>
      <w:bookmarkStart w:id="114" w:name="_Toc515456501"/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Precautions</w:t>
      </w:r>
      <w:bookmarkEnd w:id="114"/>
    </w:p>
    <w:p w:rsidR="00B03ED5" w:rsidRPr="00B03ED5" w:rsidRDefault="00B03ED5" w:rsidP="00B03ED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微软雅黑" w:hAnsi="Times New Roman" w:cs="Times New Roman"/>
          <w:color w:val="000000"/>
          <w:sz w:val="21"/>
          <w:szCs w:val="21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time in the return value is the standard Greenwich hour</w:t>
      </w:r>
    </w:p>
    <w:p w:rsidR="00B03ED5" w:rsidRPr="00B03ED5" w:rsidRDefault="00B03ED5" w:rsidP="00B03ED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微软雅黑" w:hAnsi="Times New Roman" w:cs="Times New Roman"/>
          <w:color w:val="000000"/>
          <w:sz w:val="21"/>
          <w:szCs w:val="21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 amount of the return value is the amount with precision, need to narrow the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10 000 0000 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times the real amount, such as transfer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Ge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CTC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, it marked the return value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100000 000</w:t>
      </w:r>
    </w:p>
    <w:p w:rsidR="00B03ED5" w:rsidRPr="00B03ED5" w:rsidRDefault="00B03ED5" w:rsidP="00B03ED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微软雅黑" w:hAnsi="Times New Roman" w:cs="Times New Roman"/>
          <w:color w:val="000000"/>
          <w:sz w:val="21"/>
          <w:szCs w:val="21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Calling the address form in the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http jrp rpc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call: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http://rpcuser:rpcpassword@IP: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port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/rpc</w:t>
      </w:r>
    </w:p>
    <w:p w:rsidR="00B03ED5" w:rsidRPr="00B03ED5" w:rsidRDefault="00B03ED5" w:rsidP="00B03ED5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微软雅黑" w:hAnsi="Times New Roman" w:cs="Times New Roman"/>
          <w:color w:val="000000"/>
          <w:sz w:val="21"/>
          <w:szCs w:val="21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The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Header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header of the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HTTP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response result has an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Authorization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parameter. In subsequent requests, the request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header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needs to be passed back. Otherwise, the service returns a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401 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error.</w:t>
      </w:r>
    </w:p>
    <w:p w:rsidR="00B03ED5" w:rsidRPr="00B03ED5" w:rsidRDefault="00B03ED5" w:rsidP="00B03ED5">
      <w:pPr>
        <w:spacing w:before="340" w:after="330" w:line="1060" w:lineRule="atLeast"/>
        <w:ind w:left="432"/>
        <w:jc w:val="both"/>
        <w:outlineLvl w:val="0"/>
        <w:rPr>
          <w:rFonts w:ascii="Times New Roman" w:eastAsia="微软雅黑" w:hAnsi="Times New Roman" w:cs="Times New Roman"/>
          <w:b/>
          <w:bCs/>
          <w:color w:val="000000"/>
          <w:kern w:val="36"/>
          <w:sz w:val="44"/>
          <w:szCs w:val="44"/>
        </w:rPr>
      </w:pPr>
      <w:bookmarkStart w:id="115" w:name="_Toc515456502"/>
      <w:r w:rsidRPr="00B03ED5">
        <w:rPr>
          <w:rFonts w:ascii="Times New Roman" w:eastAsia="宋体" w:hAnsi="Times New Roman" w:cs="Times New Roman"/>
          <w:b/>
          <w:bCs/>
          <w:color w:val="000000"/>
          <w:kern w:val="36"/>
          <w:sz w:val="44"/>
          <w:szCs w:val="44"/>
        </w:rPr>
        <w:t>Appendix: Commands Commonly Used in Terminal Command Mode</w:t>
      </w:r>
      <w:bookmarkEnd w:id="115"/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1. 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Create 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Wallet_create testwallet 12345678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Parameter: wallet name wallet password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2. 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Open 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Wallet_open testwallet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Parameter: Wallet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3. 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Create an 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Wallet_account_create testaccount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Parameter: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lastRenderedPageBreak/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4. 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Import private key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import_key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private key </w:t>
      </w: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testaccount1 true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Parameters: private key local no account name exists whether to create an 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5. 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List all accounts under the wallet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Wallet_list_accounts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6. 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List account address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Wallet_get_account_public_address testaccount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Parameter: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7. 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Export private key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wallet_dump_private_key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address or public key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Parameters: address or public key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8. 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Check balance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Wallet_account_balance testaccount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Parameters: Default or query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9. </w:t>
      </w: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Query transaction records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Wallet_account_transaction_history testaccount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宋体" w:hAnsi="Times New Roman" w:cs="Times New Roman"/>
          <w:color w:val="000000"/>
          <w:sz w:val="21"/>
          <w:szCs w:val="21"/>
        </w:rPr>
        <w:t>Parameters: Default or query account name</w:t>
      </w:r>
    </w:p>
    <w:p w:rsidR="00B03ED5" w:rsidRPr="00B03ED5" w:rsidRDefault="00B03ED5" w:rsidP="00B03ED5">
      <w:pPr>
        <w:spacing w:after="0" w:line="240" w:lineRule="auto"/>
        <w:jc w:val="both"/>
        <w:rPr>
          <w:rFonts w:ascii="Times New Roman" w:eastAsia="微软雅黑" w:hAnsi="Times New Roman" w:cs="Times New Roman"/>
          <w:color w:val="000000"/>
          <w:sz w:val="27"/>
          <w:szCs w:val="27"/>
        </w:rPr>
      </w:pPr>
      <w:r w:rsidRPr="00B03ED5">
        <w:rPr>
          <w:rFonts w:ascii="Times New Roman" w:eastAsia="微软雅黑" w:hAnsi="Times New Roman" w:cs="Times New Roman"/>
          <w:color w:val="000000"/>
          <w:sz w:val="21"/>
          <w:szCs w:val="21"/>
        </w:rPr>
        <w:t> </w:t>
      </w:r>
    </w:p>
    <w:p w:rsidR="002F40EC" w:rsidRPr="00B03ED5" w:rsidRDefault="002F40EC">
      <w:pPr>
        <w:rPr>
          <w:rFonts w:ascii="Times New Roman" w:hAnsi="Times New Roman" w:cs="Times New Roman"/>
        </w:rPr>
      </w:pPr>
    </w:p>
    <w:sectPr w:rsidR="002F40EC" w:rsidRPr="00B03E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6E38"/>
    <w:multiLevelType w:val="multilevel"/>
    <w:tmpl w:val="381C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D5"/>
    <w:rsid w:val="002F40EC"/>
    <w:rsid w:val="00B0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712E"/>
  <w15:chartTrackingRefBased/>
  <w15:docId w15:val="{E58B7D2E-4C50-4268-BCDF-FFDD9C71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3ED5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03ED5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03ED5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03ED5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B03ED5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E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3ED5"/>
    <w:rPr>
      <w:rFonts w:ascii="宋体" w:eastAsia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03ED5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03ED5"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03ED5"/>
    <w:rPr>
      <w:rFonts w:ascii="宋体" w:eastAsia="宋体" w:hAnsi="宋体" w:cs="宋体"/>
      <w:b/>
      <w:bCs/>
      <w:sz w:val="20"/>
      <w:szCs w:val="20"/>
    </w:rPr>
  </w:style>
  <w:style w:type="paragraph" w:customStyle="1" w:styleId="msonormal0">
    <w:name w:val="msonormal"/>
    <w:basedOn w:val="a"/>
    <w:rsid w:val="00B03ED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03ED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notranslate">
    <w:name w:val="notranslate"/>
    <w:basedOn w:val="a0"/>
    <w:rsid w:val="00B03ED5"/>
  </w:style>
  <w:style w:type="character" w:styleId="a4">
    <w:name w:val="Hyperlink"/>
    <w:basedOn w:val="a0"/>
    <w:uiPriority w:val="99"/>
    <w:semiHidden/>
    <w:unhideWhenUsed/>
    <w:rsid w:val="00B03E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3E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7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usercontent.com/translate_f" TargetMode="External"/><Relationship Id="rId299" Type="http://schemas.openxmlformats.org/officeDocument/2006/relationships/hyperlink" Target="https://translate.googleusercontent.com/translate_f" TargetMode="External"/><Relationship Id="rId303" Type="http://schemas.openxmlformats.org/officeDocument/2006/relationships/hyperlink" Target="https://translate.googleusercontent.com/translate_f" TargetMode="External"/><Relationship Id="rId21" Type="http://schemas.openxmlformats.org/officeDocument/2006/relationships/hyperlink" Target="https://translate.googleusercontent.com/translate_f" TargetMode="External"/><Relationship Id="rId42" Type="http://schemas.openxmlformats.org/officeDocument/2006/relationships/hyperlink" Target="https://translate.googleusercontent.com/translate_f" TargetMode="External"/><Relationship Id="rId63" Type="http://schemas.openxmlformats.org/officeDocument/2006/relationships/hyperlink" Target="https://translate.googleusercontent.com/translate_f" TargetMode="External"/><Relationship Id="rId84" Type="http://schemas.openxmlformats.org/officeDocument/2006/relationships/hyperlink" Target="https://translate.googleusercontent.com/translate_f" TargetMode="External"/><Relationship Id="rId138" Type="http://schemas.openxmlformats.org/officeDocument/2006/relationships/hyperlink" Target="https://translate.googleusercontent.com/translate_f" TargetMode="External"/><Relationship Id="rId159" Type="http://schemas.openxmlformats.org/officeDocument/2006/relationships/hyperlink" Target="https://translate.googleusercontent.com/translate_f" TargetMode="External"/><Relationship Id="rId170" Type="http://schemas.openxmlformats.org/officeDocument/2006/relationships/hyperlink" Target="https://translate.googleusercontent.com/translate_f" TargetMode="External"/><Relationship Id="rId191" Type="http://schemas.openxmlformats.org/officeDocument/2006/relationships/hyperlink" Target="https://translate.googleusercontent.com/translate_f" TargetMode="External"/><Relationship Id="rId205" Type="http://schemas.openxmlformats.org/officeDocument/2006/relationships/hyperlink" Target="https://translate.googleusercontent.com/translate_f" TargetMode="External"/><Relationship Id="rId226" Type="http://schemas.openxmlformats.org/officeDocument/2006/relationships/hyperlink" Target="https://translate.googleusercontent.com/translate_f" TargetMode="External"/><Relationship Id="rId247" Type="http://schemas.openxmlformats.org/officeDocument/2006/relationships/hyperlink" Target="https://translate.googleusercontent.com/translate_f" TargetMode="External"/><Relationship Id="rId107" Type="http://schemas.openxmlformats.org/officeDocument/2006/relationships/hyperlink" Target="https://translate.googleusercontent.com/translate_f" TargetMode="External"/><Relationship Id="rId268" Type="http://schemas.openxmlformats.org/officeDocument/2006/relationships/hyperlink" Target="https://translate.googleusercontent.com/translate_f" TargetMode="External"/><Relationship Id="rId289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32" Type="http://schemas.openxmlformats.org/officeDocument/2006/relationships/hyperlink" Target="https://translate.googleusercontent.com/translate_f" TargetMode="External"/><Relationship Id="rId53" Type="http://schemas.openxmlformats.org/officeDocument/2006/relationships/hyperlink" Target="https://translate.googleusercontent.com/translate_f" TargetMode="External"/><Relationship Id="rId74" Type="http://schemas.openxmlformats.org/officeDocument/2006/relationships/hyperlink" Target="https://translate.googleusercontent.com/translate_f" TargetMode="External"/><Relationship Id="rId128" Type="http://schemas.openxmlformats.org/officeDocument/2006/relationships/hyperlink" Target="https://translate.googleusercontent.com/translate_f" TargetMode="External"/><Relationship Id="rId149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95" Type="http://schemas.openxmlformats.org/officeDocument/2006/relationships/hyperlink" Target="https://translate.googleusercontent.com/translate_f" TargetMode="External"/><Relationship Id="rId160" Type="http://schemas.openxmlformats.org/officeDocument/2006/relationships/hyperlink" Target="https://translate.googleusercontent.com/translate_f" TargetMode="External"/><Relationship Id="rId181" Type="http://schemas.openxmlformats.org/officeDocument/2006/relationships/hyperlink" Target="https://translate.googleusercontent.com/translate_f" TargetMode="External"/><Relationship Id="rId216" Type="http://schemas.openxmlformats.org/officeDocument/2006/relationships/hyperlink" Target="https://translate.googleusercontent.com/translate_f" TargetMode="External"/><Relationship Id="rId237" Type="http://schemas.openxmlformats.org/officeDocument/2006/relationships/hyperlink" Target="https://translate.googleusercontent.com/translate_f" TargetMode="External"/><Relationship Id="rId258" Type="http://schemas.openxmlformats.org/officeDocument/2006/relationships/hyperlink" Target="https://translate.googleusercontent.com/translate_f" TargetMode="External"/><Relationship Id="rId279" Type="http://schemas.openxmlformats.org/officeDocument/2006/relationships/hyperlink" Target="https://translate.googleusercontent.com/translate_f" TargetMode="External"/><Relationship Id="rId22" Type="http://schemas.openxmlformats.org/officeDocument/2006/relationships/hyperlink" Target="https://translate.googleusercontent.com/translate_f" TargetMode="External"/><Relationship Id="rId43" Type="http://schemas.openxmlformats.org/officeDocument/2006/relationships/hyperlink" Target="https://translate.googleusercontent.com/translate_f" TargetMode="External"/><Relationship Id="rId64" Type="http://schemas.openxmlformats.org/officeDocument/2006/relationships/hyperlink" Target="https://translate.googleusercontent.com/translate_f" TargetMode="External"/><Relationship Id="rId118" Type="http://schemas.openxmlformats.org/officeDocument/2006/relationships/hyperlink" Target="https://translate.googleusercontent.com/translate_f" TargetMode="External"/><Relationship Id="rId139" Type="http://schemas.openxmlformats.org/officeDocument/2006/relationships/hyperlink" Target="https://translate.googleusercontent.com/translate_f" TargetMode="External"/><Relationship Id="rId290" Type="http://schemas.openxmlformats.org/officeDocument/2006/relationships/hyperlink" Target="https://translate.googleusercontent.com/translate_f" TargetMode="External"/><Relationship Id="rId304" Type="http://schemas.openxmlformats.org/officeDocument/2006/relationships/hyperlink" Target="https://translate.googleusercontent.com/translate_f" TargetMode="External"/><Relationship Id="rId85" Type="http://schemas.openxmlformats.org/officeDocument/2006/relationships/hyperlink" Target="https://translate.googleusercontent.com/translate_f" TargetMode="External"/><Relationship Id="rId150" Type="http://schemas.openxmlformats.org/officeDocument/2006/relationships/hyperlink" Target="https://translate.googleusercontent.com/translate_f" TargetMode="External"/><Relationship Id="rId171" Type="http://schemas.openxmlformats.org/officeDocument/2006/relationships/hyperlink" Target="https://translate.googleusercontent.com/translate_f" TargetMode="External"/><Relationship Id="rId192" Type="http://schemas.openxmlformats.org/officeDocument/2006/relationships/hyperlink" Target="https://translate.googleusercontent.com/translate_f" TargetMode="External"/><Relationship Id="rId206" Type="http://schemas.openxmlformats.org/officeDocument/2006/relationships/hyperlink" Target="https://translate.googleusercontent.com/translate_f" TargetMode="External"/><Relationship Id="rId227" Type="http://schemas.openxmlformats.org/officeDocument/2006/relationships/hyperlink" Target="https://translate.googleusercontent.com/translate_f" TargetMode="External"/><Relationship Id="rId248" Type="http://schemas.openxmlformats.org/officeDocument/2006/relationships/hyperlink" Target="https://translate.googleusercontent.com/translate_f" TargetMode="External"/><Relationship Id="rId269" Type="http://schemas.openxmlformats.org/officeDocument/2006/relationships/hyperlink" Target="https://translate.googleusercontent.com/translate_f" TargetMode="External"/><Relationship Id="rId12" Type="http://schemas.openxmlformats.org/officeDocument/2006/relationships/hyperlink" Target="https://translate.googleusercontent.com/translate_f" TargetMode="External"/><Relationship Id="rId33" Type="http://schemas.openxmlformats.org/officeDocument/2006/relationships/hyperlink" Target="https://translate.googleusercontent.com/translate_f" TargetMode="External"/><Relationship Id="rId108" Type="http://schemas.openxmlformats.org/officeDocument/2006/relationships/hyperlink" Target="https://translate.googleusercontent.com/translate_f" TargetMode="External"/><Relationship Id="rId129" Type="http://schemas.openxmlformats.org/officeDocument/2006/relationships/hyperlink" Target="https://translate.googleusercontent.com/translate_f" TargetMode="External"/><Relationship Id="rId280" Type="http://schemas.openxmlformats.org/officeDocument/2006/relationships/hyperlink" Target="https://translate.googleusercontent.com/translate_f" TargetMode="External"/><Relationship Id="rId54" Type="http://schemas.openxmlformats.org/officeDocument/2006/relationships/hyperlink" Target="https://translate.googleusercontent.com/translate_f" TargetMode="External"/><Relationship Id="rId75" Type="http://schemas.openxmlformats.org/officeDocument/2006/relationships/hyperlink" Target="https://translate.googleusercontent.com/translate_f" TargetMode="External"/><Relationship Id="rId96" Type="http://schemas.openxmlformats.org/officeDocument/2006/relationships/hyperlink" Target="https://translate.googleusercontent.com/translate_f" TargetMode="External"/><Relationship Id="rId140" Type="http://schemas.openxmlformats.org/officeDocument/2006/relationships/hyperlink" Target="https://translate.googleusercontent.com/translate_f" TargetMode="External"/><Relationship Id="rId161" Type="http://schemas.openxmlformats.org/officeDocument/2006/relationships/hyperlink" Target="https://translate.googleusercontent.com/translate_f" TargetMode="External"/><Relationship Id="rId182" Type="http://schemas.openxmlformats.org/officeDocument/2006/relationships/hyperlink" Target="https://translate.googleusercontent.com/translate_f" TargetMode="External"/><Relationship Id="rId217" Type="http://schemas.openxmlformats.org/officeDocument/2006/relationships/hyperlink" Target="https://translate.googleusercontent.com/translate_f" TargetMode="External"/><Relationship Id="rId6" Type="http://schemas.openxmlformats.org/officeDocument/2006/relationships/hyperlink" Target="https://translate.googleusercontent.com/translate_f" TargetMode="External"/><Relationship Id="rId238" Type="http://schemas.openxmlformats.org/officeDocument/2006/relationships/hyperlink" Target="https://translate.googleusercontent.com/translate_f" TargetMode="External"/><Relationship Id="rId259" Type="http://schemas.openxmlformats.org/officeDocument/2006/relationships/hyperlink" Target="https://translate.googleusercontent.com/translate_f" TargetMode="External"/><Relationship Id="rId23" Type="http://schemas.openxmlformats.org/officeDocument/2006/relationships/hyperlink" Target="https://translate.googleusercontent.com/translate_f" TargetMode="External"/><Relationship Id="rId119" Type="http://schemas.openxmlformats.org/officeDocument/2006/relationships/hyperlink" Target="https://translate.googleusercontent.com/translate_f" TargetMode="External"/><Relationship Id="rId270" Type="http://schemas.openxmlformats.org/officeDocument/2006/relationships/hyperlink" Target="https://translate.googleusercontent.com/translate_f" TargetMode="External"/><Relationship Id="rId291" Type="http://schemas.openxmlformats.org/officeDocument/2006/relationships/hyperlink" Target="https://translate.googleusercontent.com/translate_f" TargetMode="External"/><Relationship Id="rId305" Type="http://schemas.openxmlformats.org/officeDocument/2006/relationships/hyperlink" Target="https://translate.googleusercontent.com/translate_f" TargetMode="External"/><Relationship Id="rId44" Type="http://schemas.openxmlformats.org/officeDocument/2006/relationships/hyperlink" Target="https://translate.googleusercontent.com/translate_f" TargetMode="External"/><Relationship Id="rId65" Type="http://schemas.openxmlformats.org/officeDocument/2006/relationships/hyperlink" Target="https://translate.googleusercontent.com/translate_f" TargetMode="External"/><Relationship Id="rId86" Type="http://schemas.openxmlformats.org/officeDocument/2006/relationships/hyperlink" Target="https://translate.googleusercontent.com/translate_f" TargetMode="External"/><Relationship Id="rId130" Type="http://schemas.openxmlformats.org/officeDocument/2006/relationships/hyperlink" Target="https://translate.googleusercontent.com/translate_f" TargetMode="External"/><Relationship Id="rId151" Type="http://schemas.openxmlformats.org/officeDocument/2006/relationships/hyperlink" Target="https://translate.googleusercontent.com/translate_f" TargetMode="External"/><Relationship Id="rId172" Type="http://schemas.openxmlformats.org/officeDocument/2006/relationships/hyperlink" Target="https://translate.googleusercontent.com/translate_f" TargetMode="External"/><Relationship Id="rId193" Type="http://schemas.openxmlformats.org/officeDocument/2006/relationships/hyperlink" Target="https://translate.googleusercontent.com/translate_f" TargetMode="External"/><Relationship Id="rId207" Type="http://schemas.openxmlformats.org/officeDocument/2006/relationships/hyperlink" Target="https://translate.googleusercontent.com/translate_f" TargetMode="External"/><Relationship Id="rId228" Type="http://schemas.openxmlformats.org/officeDocument/2006/relationships/hyperlink" Target="https://translate.googleusercontent.com/translate_f" TargetMode="External"/><Relationship Id="rId249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09" Type="http://schemas.openxmlformats.org/officeDocument/2006/relationships/hyperlink" Target="https://translate.googleusercontent.com/translate_f" TargetMode="External"/><Relationship Id="rId260" Type="http://schemas.openxmlformats.org/officeDocument/2006/relationships/hyperlink" Target="https://translate.googleusercontent.com/translate_f" TargetMode="External"/><Relationship Id="rId281" Type="http://schemas.openxmlformats.org/officeDocument/2006/relationships/hyperlink" Target="https://translate.googleusercontent.com/translate_f" TargetMode="External"/><Relationship Id="rId34" Type="http://schemas.openxmlformats.org/officeDocument/2006/relationships/hyperlink" Target="https://translate.googleusercontent.com/translate_f" TargetMode="External"/><Relationship Id="rId55" Type="http://schemas.openxmlformats.org/officeDocument/2006/relationships/hyperlink" Target="https://translate.googleusercontent.com/translate_f" TargetMode="External"/><Relationship Id="rId76" Type="http://schemas.openxmlformats.org/officeDocument/2006/relationships/hyperlink" Target="https://translate.googleusercontent.com/translate_f" TargetMode="External"/><Relationship Id="rId97" Type="http://schemas.openxmlformats.org/officeDocument/2006/relationships/hyperlink" Target="https://translate.googleusercontent.com/translate_f" TargetMode="External"/><Relationship Id="rId120" Type="http://schemas.openxmlformats.org/officeDocument/2006/relationships/hyperlink" Target="https://translate.googleusercontent.com/translate_f" TargetMode="External"/><Relationship Id="rId141" Type="http://schemas.openxmlformats.org/officeDocument/2006/relationships/hyperlink" Target="https://translate.googleusercontent.com/translate_f" TargetMode="External"/><Relationship Id="rId7" Type="http://schemas.openxmlformats.org/officeDocument/2006/relationships/hyperlink" Target="https://translate.googleusercontent.com/translate_f" TargetMode="External"/><Relationship Id="rId162" Type="http://schemas.openxmlformats.org/officeDocument/2006/relationships/hyperlink" Target="https://translate.googleusercontent.com/translate_f" TargetMode="External"/><Relationship Id="rId183" Type="http://schemas.openxmlformats.org/officeDocument/2006/relationships/hyperlink" Target="https://translate.googleusercontent.com/translate_f" TargetMode="External"/><Relationship Id="rId218" Type="http://schemas.openxmlformats.org/officeDocument/2006/relationships/hyperlink" Target="https://translate.googleusercontent.com/translate_f" TargetMode="External"/><Relationship Id="rId239" Type="http://schemas.openxmlformats.org/officeDocument/2006/relationships/hyperlink" Target="https://translate.googleusercontent.com/translate_f" TargetMode="External"/><Relationship Id="rId250" Type="http://schemas.openxmlformats.org/officeDocument/2006/relationships/hyperlink" Target="https://translate.googleusercontent.com/translate_f" TargetMode="External"/><Relationship Id="rId271" Type="http://schemas.openxmlformats.org/officeDocument/2006/relationships/hyperlink" Target="https://translate.googleusercontent.com/translate_f" TargetMode="External"/><Relationship Id="rId292" Type="http://schemas.openxmlformats.org/officeDocument/2006/relationships/hyperlink" Target="https://translate.googleusercontent.com/translate_f" TargetMode="External"/><Relationship Id="rId306" Type="http://schemas.openxmlformats.org/officeDocument/2006/relationships/hyperlink" Target="https://translate.googleusercontent.com/translate_f" TargetMode="External"/><Relationship Id="rId24" Type="http://schemas.openxmlformats.org/officeDocument/2006/relationships/hyperlink" Target="https://translate.googleusercontent.com/translate_f" TargetMode="External"/><Relationship Id="rId40" Type="http://schemas.openxmlformats.org/officeDocument/2006/relationships/hyperlink" Target="https://translate.googleusercontent.com/translate_f" TargetMode="External"/><Relationship Id="rId45" Type="http://schemas.openxmlformats.org/officeDocument/2006/relationships/hyperlink" Target="https://translate.googleusercontent.com/translate_f" TargetMode="External"/><Relationship Id="rId66" Type="http://schemas.openxmlformats.org/officeDocument/2006/relationships/hyperlink" Target="https://translate.googleusercontent.com/translate_f" TargetMode="External"/><Relationship Id="rId87" Type="http://schemas.openxmlformats.org/officeDocument/2006/relationships/hyperlink" Target="https://translate.googleusercontent.com/translate_f" TargetMode="External"/><Relationship Id="rId110" Type="http://schemas.openxmlformats.org/officeDocument/2006/relationships/hyperlink" Target="https://translate.googleusercontent.com/translate_f" TargetMode="External"/><Relationship Id="rId115" Type="http://schemas.openxmlformats.org/officeDocument/2006/relationships/hyperlink" Target="https://translate.googleusercontent.com/translate_f" TargetMode="External"/><Relationship Id="rId131" Type="http://schemas.openxmlformats.org/officeDocument/2006/relationships/hyperlink" Target="https://translate.googleusercontent.com/translate_f" TargetMode="External"/><Relationship Id="rId136" Type="http://schemas.openxmlformats.org/officeDocument/2006/relationships/hyperlink" Target="https://translate.googleusercontent.com/translate_f" TargetMode="External"/><Relationship Id="rId157" Type="http://schemas.openxmlformats.org/officeDocument/2006/relationships/hyperlink" Target="https://translate.googleusercontent.com/translate_f" TargetMode="External"/><Relationship Id="rId178" Type="http://schemas.openxmlformats.org/officeDocument/2006/relationships/hyperlink" Target="https://translate.googleusercontent.com/translate_f" TargetMode="External"/><Relationship Id="rId301" Type="http://schemas.openxmlformats.org/officeDocument/2006/relationships/hyperlink" Target="https://translate.googleusercontent.com/translate_f" TargetMode="External"/><Relationship Id="rId61" Type="http://schemas.openxmlformats.org/officeDocument/2006/relationships/hyperlink" Target="https://translate.googleusercontent.com/translate_f" TargetMode="External"/><Relationship Id="rId82" Type="http://schemas.openxmlformats.org/officeDocument/2006/relationships/hyperlink" Target="https://translate.googleusercontent.com/translate_f" TargetMode="External"/><Relationship Id="rId152" Type="http://schemas.openxmlformats.org/officeDocument/2006/relationships/hyperlink" Target="https://translate.googleusercontent.com/translate_f" TargetMode="External"/><Relationship Id="rId173" Type="http://schemas.openxmlformats.org/officeDocument/2006/relationships/hyperlink" Target="https://translate.googleusercontent.com/translate_f" TargetMode="External"/><Relationship Id="rId194" Type="http://schemas.openxmlformats.org/officeDocument/2006/relationships/hyperlink" Target="https://translate.googleusercontent.com/translate_f" TargetMode="External"/><Relationship Id="rId199" Type="http://schemas.openxmlformats.org/officeDocument/2006/relationships/hyperlink" Target="https://translate.googleusercontent.com/translate_f" TargetMode="External"/><Relationship Id="rId203" Type="http://schemas.openxmlformats.org/officeDocument/2006/relationships/hyperlink" Target="https://translate.googleusercontent.com/translate_f" TargetMode="External"/><Relationship Id="rId208" Type="http://schemas.openxmlformats.org/officeDocument/2006/relationships/hyperlink" Target="https://translate.googleusercontent.com/translate_f" TargetMode="External"/><Relationship Id="rId229" Type="http://schemas.openxmlformats.org/officeDocument/2006/relationships/hyperlink" Target="https://translate.googleusercontent.com/translate_f" TargetMode="External"/><Relationship Id="rId19" Type="http://schemas.openxmlformats.org/officeDocument/2006/relationships/hyperlink" Target="https://translate.googleusercontent.com/translate_f" TargetMode="External"/><Relationship Id="rId224" Type="http://schemas.openxmlformats.org/officeDocument/2006/relationships/hyperlink" Target="https://translate.googleusercontent.com/translate_f" TargetMode="External"/><Relationship Id="rId240" Type="http://schemas.openxmlformats.org/officeDocument/2006/relationships/hyperlink" Target="https://translate.googleusercontent.com/translate_f" TargetMode="External"/><Relationship Id="rId245" Type="http://schemas.openxmlformats.org/officeDocument/2006/relationships/hyperlink" Target="https://translate.googleusercontent.com/translate_f" TargetMode="External"/><Relationship Id="rId261" Type="http://schemas.openxmlformats.org/officeDocument/2006/relationships/hyperlink" Target="https://translate.googleusercontent.com/translate_f" TargetMode="External"/><Relationship Id="rId266" Type="http://schemas.openxmlformats.org/officeDocument/2006/relationships/hyperlink" Target="https://translate.googleusercontent.com/translate_f" TargetMode="External"/><Relationship Id="rId287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Relationship Id="rId30" Type="http://schemas.openxmlformats.org/officeDocument/2006/relationships/hyperlink" Target="https://translate.googleusercontent.com/translate_f" TargetMode="External"/><Relationship Id="rId35" Type="http://schemas.openxmlformats.org/officeDocument/2006/relationships/hyperlink" Target="https://translate.googleusercontent.com/translate_f" TargetMode="External"/><Relationship Id="rId56" Type="http://schemas.openxmlformats.org/officeDocument/2006/relationships/hyperlink" Target="https://translate.googleusercontent.com/translate_f" TargetMode="External"/><Relationship Id="rId77" Type="http://schemas.openxmlformats.org/officeDocument/2006/relationships/hyperlink" Target="https://translate.googleusercontent.com/translate_f" TargetMode="External"/><Relationship Id="rId100" Type="http://schemas.openxmlformats.org/officeDocument/2006/relationships/hyperlink" Target="https://translate.googleusercontent.com/translate_f" TargetMode="External"/><Relationship Id="rId105" Type="http://schemas.openxmlformats.org/officeDocument/2006/relationships/hyperlink" Target="https://translate.googleusercontent.com/translate_f" TargetMode="External"/><Relationship Id="rId126" Type="http://schemas.openxmlformats.org/officeDocument/2006/relationships/hyperlink" Target="https://translate.googleusercontent.com/translate_f" TargetMode="External"/><Relationship Id="rId147" Type="http://schemas.openxmlformats.org/officeDocument/2006/relationships/hyperlink" Target="https://translate.googleusercontent.com/translate_f" TargetMode="External"/><Relationship Id="rId168" Type="http://schemas.openxmlformats.org/officeDocument/2006/relationships/hyperlink" Target="https://translate.googleusercontent.com/translate_f" TargetMode="External"/><Relationship Id="rId282" Type="http://schemas.openxmlformats.org/officeDocument/2006/relationships/hyperlink" Target="https://translate.googleusercontent.com/translate_f" TargetMode="External"/><Relationship Id="rId8" Type="http://schemas.openxmlformats.org/officeDocument/2006/relationships/hyperlink" Target="https://translate.googleusercontent.com/translate_f" TargetMode="External"/><Relationship Id="rId51" Type="http://schemas.openxmlformats.org/officeDocument/2006/relationships/hyperlink" Target="https://translate.googleusercontent.com/translate_f" TargetMode="External"/><Relationship Id="rId72" Type="http://schemas.openxmlformats.org/officeDocument/2006/relationships/hyperlink" Target="https://translate.googleusercontent.com/translate_f" TargetMode="External"/><Relationship Id="rId93" Type="http://schemas.openxmlformats.org/officeDocument/2006/relationships/hyperlink" Target="https://translate.googleusercontent.com/translate_f" TargetMode="External"/><Relationship Id="rId98" Type="http://schemas.openxmlformats.org/officeDocument/2006/relationships/hyperlink" Target="https://translate.googleusercontent.com/translate_f" TargetMode="External"/><Relationship Id="rId121" Type="http://schemas.openxmlformats.org/officeDocument/2006/relationships/hyperlink" Target="https://translate.googleusercontent.com/translate_f" TargetMode="External"/><Relationship Id="rId142" Type="http://schemas.openxmlformats.org/officeDocument/2006/relationships/hyperlink" Target="https://translate.googleusercontent.com/translate_f" TargetMode="External"/><Relationship Id="rId163" Type="http://schemas.openxmlformats.org/officeDocument/2006/relationships/hyperlink" Target="https://translate.googleusercontent.com/translate_f" TargetMode="External"/><Relationship Id="rId184" Type="http://schemas.openxmlformats.org/officeDocument/2006/relationships/hyperlink" Target="https://translate.googleusercontent.com/translate_f" TargetMode="External"/><Relationship Id="rId189" Type="http://schemas.openxmlformats.org/officeDocument/2006/relationships/hyperlink" Target="https://translate.googleusercontent.com/translate_f" TargetMode="External"/><Relationship Id="rId219" Type="http://schemas.openxmlformats.org/officeDocument/2006/relationships/hyperlink" Target="https://translate.googleusercontent.com/translate_f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translate.googleusercontent.com/translate_f" TargetMode="External"/><Relationship Id="rId230" Type="http://schemas.openxmlformats.org/officeDocument/2006/relationships/hyperlink" Target="https://translate.googleusercontent.com/translate_f" TargetMode="External"/><Relationship Id="rId235" Type="http://schemas.openxmlformats.org/officeDocument/2006/relationships/hyperlink" Target="https://translate.googleusercontent.com/translate_f" TargetMode="External"/><Relationship Id="rId251" Type="http://schemas.openxmlformats.org/officeDocument/2006/relationships/hyperlink" Target="https://translate.googleusercontent.com/translate_f" TargetMode="External"/><Relationship Id="rId256" Type="http://schemas.openxmlformats.org/officeDocument/2006/relationships/hyperlink" Target="https://translate.googleusercontent.com/translate_f" TargetMode="External"/><Relationship Id="rId277" Type="http://schemas.openxmlformats.org/officeDocument/2006/relationships/hyperlink" Target="https://translate.googleusercontent.com/translate_f" TargetMode="External"/><Relationship Id="rId298" Type="http://schemas.openxmlformats.org/officeDocument/2006/relationships/hyperlink" Target="https://translate.googleusercontent.com/translate_f" TargetMode="External"/><Relationship Id="rId25" Type="http://schemas.openxmlformats.org/officeDocument/2006/relationships/hyperlink" Target="https://translate.googleusercontent.com/translate_f" TargetMode="External"/><Relationship Id="rId46" Type="http://schemas.openxmlformats.org/officeDocument/2006/relationships/hyperlink" Target="https://translate.googleusercontent.com/translate_f" TargetMode="External"/><Relationship Id="rId67" Type="http://schemas.openxmlformats.org/officeDocument/2006/relationships/hyperlink" Target="https://translate.googleusercontent.com/translate_f" TargetMode="External"/><Relationship Id="rId116" Type="http://schemas.openxmlformats.org/officeDocument/2006/relationships/hyperlink" Target="https://translate.googleusercontent.com/translate_f" TargetMode="External"/><Relationship Id="rId137" Type="http://schemas.openxmlformats.org/officeDocument/2006/relationships/hyperlink" Target="https://translate.googleusercontent.com/translate_f" TargetMode="External"/><Relationship Id="rId158" Type="http://schemas.openxmlformats.org/officeDocument/2006/relationships/hyperlink" Target="https://translate.googleusercontent.com/translate_f" TargetMode="External"/><Relationship Id="rId272" Type="http://schemas.openxmlformats.org/officeDocument/2006/relationships/hyperlink" Target="https://translate.googleusercontent.com/translate_f" TargetMode="External"/><Relationship Id="rId293" Type="http://schemas.openxmlformats.org/officeDocument/2006/relationships/hyperlink" Target="https://translate.googleusercontent.com/translate_f" TargetMode="External"/><Relationship Id="rId302" Type="http://schemas.openxmlformats.org/officeDocument/2006/relationships/hyperlink" Target="https://translate.googleusercontent.com/translate_f" TargetMode="External"/><Relationship Id="rId307" Type="http://schemas.openxmlformats.org/officeDocument/2006/relationships/fontTable" Target="fontTable.xml"/><Relationship Id="rId20" Type="http://schemas.openxmlformats.org/officeDocument/2006/relationships/hyperlink" Target="https://translate.googleusercontent.com/translate_f" TargetMode="External"/><Relationship Id="rId41" Type="http://schemas.openxmlformats.org/officeDocument/2006/relationships/hyperlink" Target="https://translate.googleusercontent.com/translate_f" TargetMode="External"/><Relationship Id="rId62" Type="http://schemas.openxmlformats.org/officeDocument/2006/relationships/hyperlink" Target="https://translate.googleusercontent.com/translate_f" TargetMode="External"/><Relationship Id="rId83" Type="http://schemas.openxmlformats.org/officeDocument/2006/relationships/hyperlink" Target="https://translate.googleusercontent.com/translate_f" TargetMode="External"/><Relationship Id="rId88" Type="http://schemas.openxmlformats.org/officeDocument/2006/relationships/hyperlink" Target="https://translate.googleusercontent.com/translate_f" TargetMode="External"/><Relationship Id="rId111" Type="http://schemas.openxmlformats.org/officeDocument/2006/relationships/hyperlink" Target="https://translate.googleusercontent.com/translate_f" TargetMode="External"/><Relationship Id="rId132" Type="http://schemas.openxmlformats.org/officeDocument/2006/relationships/hyperlink" Target="https://translate.googleusercontent.com/translate_f" TargetMode="External"/><Relationship Id="rId153" Type="http://schemas.openxmlformats.org/officeDocument/2006/relationships/hyperlink" Target="https://translate.googleusercontent.com/translate_f" TargetMode="External"/><Relationship Id="rId174" Type="http://schemas.openxmlformats.org/officeDocument/2006/relationships/hyperlink" Target="https://translate.googleusercontent.com/translate_f" TargetMode="External"/><Relationship Id="rId179" Type="http://schemas.openxmlformats.org/officeDocument/2006/relationships/hyperlink" Target="https://translate.googleusercontent.com/translate_f" TargetMode="External"/><Relationship Id="rId195" Type="http://schemas.openxmlformats.org/officeDocument/2006/relationships/hyperlink" Target="https://translate.googleusercontent.com/translate_f" TargetMode="External"/><Relationship Id="rId209" Type="http://schemas.openxmlformats.org/officeDocument/2006/relationships/hyperlink" Target="https://translate.googleusercontent.com/translate_f" TargetMode="External"/><Relationship Id="rId190" Type="http://schemas.openxmlformats.org/officeDocument/2006/relationships/hyperlink" Target="https://translate.googleusercontent.com/translate_f" TargetMode="External"/><Relationship Id="rId204" Type="http://schemas.openxmlformats.org/officeDocument/2006/relationships/hyperlink" Target="https://translate.googleusercontent.com/translate_f" TargetMode="External"/><Relationship Id="rId220" Type="http://schemas.openxmlformats.org/officeDocument/2006/relationships/hyperlink" Target="https://translate.googleusercontent.com/translate_f" TargetMode="External"/><Relationship Id="rId225" Type="http://schemas.openxmlformats.org/officeDocument/2006/relationships/hyperlink" Target="https://translate.googleusercontent.com/translate_f" TargetMode="External"/><Relationship Id="rId241" Type="http://schemas.openxmlformats.org/officeDocument/2006/relationships/hyperlink" Target="https://translate.googleusercontent.com/translate_f" TargetMode="External"/><Relationship Id="rId246" Type="http://schemas.openxmlformats.org/officeDocument/2006/relationships/hyperlink" Target="https://translate.googleusercontent.com/translate_f" TargetMode="External"/><Relationship Id="rId267" Type="http://schemas.openxmlformats.org/officeDocument/2006/relationships/hyperlink" Target="https://translate.googleusercontent.com/translate_f" TargetMode="External"/><Relationship Id="rId288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36" Type="http://schemas.openxmlformats.org/officeDocument/2006/relationships/hyperlink" Target="https://translate.googleusercontent.com/translate_f" TargetMode="External"/><Relationship Id="rId57" Type="http://schemas.openxmlformats.org/officeDocument/2006/relationships/hyperlink" Target="https://translate.googleusercontent.com/translate_f" TargetMode="External"/><Relationship Id="rId106" Type="http://schemas.openxmlformats.org/officeDocument/2006/relationships/hyperlink" Target="https://translate.googleusercontent.com/translate_f" TargetMode="External"/><Relationship Id="rId127" Type="http://schemas.openxmlformats.org/officeDocument/2006/relationships/hyperlink" Target="https://translate.googleusercontent.com/translate_f" TargetMode="External"/><Relationship Id="rId262" Type="http://schemas.openxmlformats.org/officeDocument/2006/relationships/hyperlink" Target="https://translate.googleusercontent.com/translate_f" TargetMode="External"/><Relationship Id="rId283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usercontent.com/translate_f" TargetMode="External"/><Relationship Id="rId31" Type="http://schemas.openxmlformats.org/officeDocument/2006/relationships/hyperlink" Target="https://translate.googleusercontent.com/translate_f" TargetMode="External"/><Relationship Id="rId52" Type="http://schemas.openxmlformats.org/officeDocument/2006/relationships/hyperlink" Target="https://translate.googleusercontent.com/translate_f" TargetMode="External"/><Relationship Id="rId73" Type="http://schemas.openxmlformats.org/officeDocument/2006/relationships/hyperlink" Target="https://translate.googleusercontent.com/translate_f" TargetMode="External"/><Relationship Id="rId78" Type="http://schemas.openxmlformats.org/officeDocument/2006/relationships/hyperlink" Target="https://translate.googleusercontent.com/translate_f" TargetMode="External"/><Relationship Id="rId94" Type="http://schemas.openxmlformats.org/officeDocument/2006/relationships/hyperlink" Target="https://translate.googleusercontent.com/translate_f" TargetMode="External"/><Relationship Id="rId99" Type="http://schemas.openxmlformats.org/officeDocument/2006/relationships/hyperlink" Target="https://translate.googleusercontent.com/translate_f" TargetMode="External"/><Relationship Id="rId101" Type="http://schemas.openxmlformats.org/officeDocument/2006/relationships/hyperlink" Target="https://translate.googleusercontent.com/translate_f" TargetMode="External"/><Relationship Id="rId122" Type="http://schemas.openxmlformats.org/officeDocument/2006/relationships/hyperlink" Target="https://translate.googleusercontent.com/translate_f" TargetMode="External"/><Relationship Id="rId143" Type="http://schemas.openxmlformats.org/officeDocument/2006/relationships/hyperlink" Target="https://translate.googleusercontent.com/translate_f" TargetMode="External"/><Relationship Id="rId148" Type="http://schemas.openxmlformats.org/officeDocument/2006/relationships/hyperlink" Target="https://translate.googleusercontent.com/translate_f" TargetMode="External"/><Relationship Id="rId164" Type="http://schemas.openxmlformats.org/officeDocument/2006/relationships/hyperlink" Target="https://translate.googleusercontent.com/translate_f" TargetMode="External"/><Relationship Id="rId169" Type="http://schemas.openxmlformats.org/officeDocument/2006/relationships/hyperlink" Target="https://translate.googleusercontent.com/translate_f" TargetMode="External"/><Relationship Id="rId185" Type="http://schemas.openxmlformats.org/officeDocument/2006/relationships/hyperlink" Target="https://translate.googleusercontent.com/translate_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f" TargetMode="External"/><Relationship Id="rId180" Type="http://schemas.openxmlformats.org/officeDocument/2006/relationships/hyperlink" Target="https://translate.googleusercontent.com/translate_f" TargetMode="External"/><Relationship Id="rId210" Type="http://schemas.openxmlformats.org/officeDocument/2006/relationships/hyperlink" Target="https://translate.googleusercontent.com/translate_f" TargetMode="External"/><Relationship Id="rId215" Type="http://schemas.openxmlformats.org/officeDocument/2006/relationships/hyperlink" Target="https://translate.googleusercontent.com/translate_f" TargetMode="External"/><Relationship Id="rId236" Type="http://schemas.openxmlformats.org/officeDocument/2006/relationships/hyperlink" Target="https://translate.googleusercontent.com/translate_f" TargetMode="External"/><Relationship Id="rId257" Type="http://schemas.openxmlformats.org/officeDocument/2006/relationships/hyperlink" Target="https://translate.googleusercontent.com/translate_f" TargetMode="External"/><Relationship Id="rId278" Type="http://schemas.openxmlformats.org/officeDocument/2006/relationships/hyperlink" Target="https://translate.googleusercontent.com/translate_f" TargetMode="External"/><Relationship Id="rId26" Type="http://schemas.openxmlformats.org/officeDocument/2006/relationships/hyperlink" Target="https://translate.googleusercontent.com/translate_f" TargetMode="External"/><Relationship Id="rId231" Type="http://schemas.openxmlformats.org/officeDocument/2006/relationships/hyperlink" Target="https://translate.googleusercontent.com/translate_f" TargetMode="External"/><Relationship Id="rId252" Type="http://schemas.openxmlformats.org/officeDocument/2006/relationships/hyperlink" Target="https://translate.googleusercontent.com/translate_f" TargetMode="External"/><Relationship Id="rId273" Type="http://schemas.openxmlformats.org/officeDocument/2006/relationships/hyperlink" Target="https://translate.googleusercontent.com/translate_f" TargetMode="External"/><Relationship Id="rId294" Type="http://schemas.openxmlformats.org/officeDocument/2006/relationships/hyperlink" Target="https://translate.googleusercontent.com/translate_f" TargetMode="External"/><Relationship Id="rId308" Type="http://schemas.openxmlformats.org/officeDocument/2006/relationships/theme" Target="theme/theme1.xml"/><Relationship Id="rId47" Type="http://schemas.openxmlformats.org/officeDocument/2006/relationships/hyperlink" Target="https://translate.googleusercontent.com/translate_f" TargetMode="External"/><Relationship Id="rId68" Type="http://schemas.openxmlformats.org/officeDocument/2006/relationships/hyperlink" Target="https://translate.googleusercontent.com/translate_f" TargetMode="External"/><Relationship Id="rId89" Type="http://schemas.openxmlformats.org/officeDocument/2006/relationships/hyperlink" Target="https://translate.googleusercontent.com/translate_f" TargetMode="External"/><Relationship Id="rId112" Type="http://schemas.openxmlformats.org/officeDocument/2006/relationships/hyperlink" Target="https://translate.googleusercontent.com/translate_f" TargetMode="External"/><Relationship Id="rId133" Type="http://schemas.openxmlformats.org/officeDocument/2006/relationships/hyperlink" Target="https://translate.googleusercontent.com/translate_f" TargetMode="External"/><Relationship Id="rId154" Type="http://schemas.openxmlformats.org/officeDocument/2006/relationships/hyperlink" Target="https://translate.googleusercontent.com/translate_f" TargetMode="External"/><Relationship Id="rId175" Type="http://schemas.openxmlformats.org/officeDocument/2006/relationships/hyperlink" Target="https://translate.googleusercontent.com/translate_f" TargetMode="External"/><Relationship Id="rId196" Type="http://schemas.openxmlformats.org/officeDocument/2006/relationships/hyperlink" Target="https://translate.googleusercontent.com/translate_f" TargetMode="External"/><Relationship Id="rId200" Type="http://schemas.openxmlformats.org/officeDocument/2006/relationships/hyperlink" Target="https://translate.googleusercontent.com/translate_f" TargetMode="External"/><Relationship Id="rId16" Type="http://schemas.openxmlformats.org/officeDocument/2006/relationships/hyperlink" Target="https://translate.googleusercontent.com/translate_f" TargetMode="External"/><Relationship Id="rId221" Type="http://schemas.openxmlformats.org/officeDocument/2006/relationships/hyperlink" Target="https://translate.googleusercontent.com/translate_f" TargetMode="External"/><Relationship Id="rId242" Type="http://schemas.openxmlformats.org/officeDocument/2006/relationships/hyperlink" Target="https://translate.googleusercontent.com/translate_f" TargetMode="External"/><Relationship Id="rId263" Type="http://schemas.openxmlformats.org/officeDocument/2006/relationships/hyperlink" Target="https://translate.googleusercontent.com/translate_f" TargetMode="External"/><Relationship Id="rId284" Type="http://schemas.openxmlformats.org/officeDocument/2006/relationships/hyperlink" Target="https://translate.googleusercontent.com/translate_f" TargetMode="External"/><Relationship Id="rId37" Type="http://schemas.openxmlformats.org/officeDocument/2006/relationships/hyperlink" Target="https://translate.googleusercontent.com/translate_f" TargetMode="External"/><Relationship Id="rId58" Type="http://schemas.openxmlformats.org/officeDocument/2006/relationships/hyperlink" Target="https://translate.googleusercontent.com/translate_f" TargetMode="External"/><Relationship Id="rId79" Type="http://schemas.openxmlformats.org/officeDocument/2006/relationships/hyperlink" Target="https://translate.googleusercontent.com/translate_f" TargetMode="External"/><Relationship Id="rId102" Type="http://schemas.openxmlformats.org/officeDocument/2006/relationships/hyperlink" Target="https://translate.googleusercontent.com/translate_f" TargetMode="External"/><Relationship Id="rId123" Type="http://schemas.openxmlformats.org/officeDocument/2006/relationships/hyperlink" Target="https://translate.googleusercontent.com/translate_f" TargetMode="External"/><Relationship Id="rId144" Type="http://schemas.openxmlformats.org/officeDocument/2006/relationships/hyperlink" Target="https://translate.googleusercontent.com/translate_f" TargetMode="External"/><Relationship Id="rId90" Type="http://schemas.openxmlformats.org/officeDocument/2006/relationships/hyperlink" Target="https://translate.googleusercontent.com/translate_f" TargetMode="External"/><Relationship Id="rId165" Type="http://schemas.openxmlformats.org/officeDocument/2006/relationships/hyperlink" Target="https://translate.googleusercontent.com/translate_f" TargetMode="External"/><Relationship Id="rId186" Type="http://schemas.openxmlformats.org/officeDocument/2006/relationships/hyperlink" Target="https://translate.googleusercontent.com/translate_f" TargetMode="External"/><Relationship Id="rId211" Type="http://schemas.openxmlformats.org/officeDocument/2006/relationships/hyperlink" Target="https://translate.googleusercontent.com/translate_f" TargetMode="External"/><Relationship Id="rId232" Type="http://schemas.openxmlformats.org/officeDocument/2006/relationships/hyperlink" Target="https://translate.googleusercontent.com/translate_f" TargetMode="External"/><Relationship Id="rId253" Type="http://schemas.openxmlformats.org/officeDocument/2006/relationships/hyperlink" Target="https://translate.googleusercontent.com/translate_f" TargetMode="External"/><Relationship Id="rId274" Type="http://schemas.openxmlformats.org/officeDocument/2006/relationships/hyperlink" Target="https://translate.googleusercontent.com/translate_f" TargetMode="External"/><Relationship Id="rId295" Type="http://schemas.openxmlformats.org/officeDocument/2006/relationships/hyperlink" Target="https://translate.googleusercontent.com/translate_f" TargetMode="External"/><Relationship Id="rId27" Type="http://schemas.openxmlformats.org/officeDocument/2006/relationships/hyperlink" Target="https://translate.googleusercontent.com/translate_f" TargetMode="External"/><Relationship Id="rId48" Type="http://schemas.openxmlformats.org/officeDocument/2006/relationships/hyperlink" Target="https://translate.googleusercontent.com/translate_f" TargetMode="External"/><Relationship Id="rId69" Type="http://schemas.openxmlformats.org/officeDocument/2006/relationships/hyperlink" Target="https://translate.googleusercontent.com/translate_f" TargetMode="External"/><Relationship Id="rId113" Type="http://schemas.openxmlformats.org/officeDocument/2006/relationships/hyperlink" Target="https://translate.googleusercontent.com/translate_f" TargetMode="External"/><Relationship Id="rId134" Type="http://schemas.openxmlformats.org/officeDocument/2006/relationships/hyperlink" Target="https://translate.googleusercontent.com/translate_f" TargetMode="External"/><Relationship Id="rId80" Type="http://schemas.openxmlformats.org/officeDocument/2006/relationships/hyperlink" Target="https://translate.googleusercontent.com/translate_f" TargetMode="External"/><Relationship Id="rId155" Type="http://schemas.openxmlformats.org/officeDocument/2006/relationships/hyperlink" Target="https://translate.googleusercontent.com/translate_f" TargetMode="External"/><Relationship Id="rId176" Type="http://schemas.openxmlformats.org/officeDocument/2006/relationships/hyperlink" Target="https://translate.googleusercontent.com/translate_f" TargetMode="External"/><Relationship Id="rId197" Type="http://schemas.openxmlformats.org/officeDocument/2006/relationships/hyperlink" Target="https://translate.googleusercontent.com/translate_f" TargetMode="External"/><Relationship Id="rId201" Type="http://schemas.openxmlformats.org/officeDocument/2006/relationships/hyperlink" Target="https://translate.googleusercontent.com/translate_f" TargetMode="External"/><Relationship Id="rId222" Type="http://schemas.openxmlformats.org/officeDocument/2006/relationships/hyperlink" Target="https://translate.googleusercontent.com/translate_f" TargetMode="External"/><Relationship Id="rId243" Type="http://schemas.openxmlformats.org/officeDocument/2006/relationships/hyperlink" Target="https://translate.googleusercontent.com/translate_f" TargetMode="External"/><Relationship Id="rId264" Type="http://schemas.openxmlformats.org/officeDocument/2006/relationships/hyperlink" Target="https://translate.googleusercontent.com/translate_f" TargetMode="External"/><Relationship Id="rId285" Type="http://schemas.openxmlformats.org/officeDocument/2006/relationships/hyperlink" Target="https://translate.googleusercontent.com/translate_f" TargetMode="External"/><Relationship Id="rId17" Type="http://schemas.openxmlformats.org/officeDocument/2006/relationships/hyperlink" Target="https://translate.googleusercontent.com/translate_f" TargetMode="External"/><Relationship Id="rId38" Type="http://schemas.openxmlformats.org/officeDocument/2006/relationships/hyperlink" Target="https://translate.googleusercontent.com/translate_f" TargetMode="External"/><Relationship Id="rId59" Type="http://schemas.openxmlformats.org/officeDocument/2006/relationships/hyperlink" Target="https://translate.googleusercontent.com/translate_f" TargetMode="External"/><Relationship Id="rId103" Type="http://schemas.openxmlformats.org/officeDocument/2006/relationships/hyperlink" Target="https://translate.googleusercontent.com/translate_f" TargetMode="External"/><Relationship Id="rId124" Type="http://schemas.openxmlformats.org/officeDocument/2006/relationships/hyperlink" Target="https://translate.googleusercontent.com/translate_f" TargetMode="External"/><Relationship Id="rId70" Type="http://schemas.openxmlformats.org/officeDocument/2006/relationships/hyperlink" Target="https://translate.googleusercontent.com/translate_f" TargetMode="External"/><Relationship Id="rId91" Type="http://schemas.openxmlformats.org/officeDocument/2006/relationships/hyperlink" Target="https://translate.googleusercontent.com/translate_f" TargetMode="External"/><Relationship Id="rId145" Type="http://schemas.openxmlformats.org/officeDocument/2006/relationships/hyperlink" Target="https://translate.googleusercontent.com/translate_f" TargetMode="External"/><Relationship Id="rId166" Type="http://schemas.openxmlformats.org/officeDocument/2006/relationships/hyperlink" Target="https://translate.googleusercontent.com/translate_f" TargetMode="External"/><Relationship Id="rId187" Type="http://schemas.openxmlformats.org/officeDocument/2006/relationships/hyperlink" Target="https://translate.googleusercontent.com/translate_f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translate.googleusercontent.com/translate_f" TargetMode="External"/><Relationship Id="rId233" Type="http://schemas.openxmlformats.org/officeDocument/2006/relationships/hyperlink" Target="https://translate.googleusercontent.com/translate_f" TargetMode="External"/><Relationship Id="rId254" Type="http://schemas.openxmlformats.org/officeDocument/2006/relationships/hyperlink" Target="https://translate.googleusercontent.com/translate_f" TargetMode="External"/><Relationship Id="rId28" Type="http://schemas.openxmlformats.org/officeDocument/2006/relationships/hyperlink" Target="https://translate.googleusercontent.com/translate_f" TargetMode="External"/><Relationship Id="rId49" Type="http://schemas.openxmlformats.org/officeDocument/2006/relationships/hyperlink" Target="https://translate.googleusercontent.com/translate_f" TargetMode="External"/><Relationship Id="rId114" Type="http://schemas.openxmlformats.org/officeDocument/2006/relationships/hyperlink" Target="https://translate.googleusercontent.com/translate_f" TargetMode="External"/><Relationship Id="rId275" Type="http://schemas.openxmlformats.org/officeDocument/2006/relationships/hyperlink" Target="https://translate.googleusercontent.com/translate_f" TargetMode="External"/><Relationship Id="rId296" Type="http://schemas.openxmlformats.org/officeDocument/2006/relationships/hyperlink" Target="https://translate.googleusercontent.com/translate_f" TargetMode="External"/><Relationship Id="rId300" Type="http://schemas.openxmlformats.org/officeDocument/2006/relationships/hyperlink" Target="https://translate.googleusercontent.com/translate_f" TargetMode="External"/><Relationship Id="rId60" Type="http://schemas.openxmlformats.org/officeDocument/2006/relationships/hyperlink" Target="https://translate.googleusercontent.com/translate_f" TargetMode="External"/><Relationship Id="rId81" Type="http://schemas.openxmlformats.org/officeDocument/2006/relationships/hyperlink" Target="https://translate.googleusercontent.com/translate_f" TargetMode="External"/><Relationship Id="rId135" Type="http://schemas.openxmlformats.org/officeDocument/2006/relationships/hyperlink" Target="https://translate.googleusercontent.com/translate_f" TargetMode="External"/><Relationship Id="rId156" Type="http://schemas.openxmlformats.org/officeDocument/2006/relationships/hyperlink" Target="https://translate.googleusercontent.com/translate_f" TargetMode="External"/><Relationship Id="rId177" Type="http://schemas.openxmlformats.org/officeDocument/2006/relationships/hyperlink" Target="https://translate.googleusercontent.com/translate_f" TargetMode="External"/><Relationship Id="rId198" Type="http://schemas.openxmlformats.org/officeDocument/2006/relationships/hyperlink" Target="https://translate.googleusercontent.com/translate_f" TargetMode="External"/><Relationship Id="rId202" Type="http://schemas.openxmlformats.org/officeDocument/2006/relationships/hyperlink" Target="https://translate.googleusercontent.com/translate_f" TargetMode="External"/><Relationship Id="rId223" Type="http://schemas.openxmlformats.org/officeDocument/2006/relationships/hyperlink" Target="https://translate.googleusercontent.com/translate_f" TargetMode="External"/><Relationship Id="rId244" Type="http://schemas.openxmlformats.org/officeDocument/2006/relationships/hyperlink" Target="https://translate.googleusercontent.com/translate_f" TargetMode="External"/><Relationship Id="rId18" Type="http://schemas.openxmlformats.org/officeDocument/2006/relationships/hyperlink" Target="https://translate.googleusercontent.com/translate_f" TargetMode="External"/><Relationship Id="rId39" Type="http://schemas.openxmlformats.org/officeDocument/2006/relationships/hyperlink" Target="https://translate.googleusercontent.com/translate_f" TargetMode="External"/><Relationship Id="rId265" Type="http://schemas.openxmlformats.org/officeDocument/2006/relationships/hyperlink" Target="https://translate.googleusercontent.com/translate_f" TargetMode="External"/><Relationship Id="rId286" Type="http://schemas.openxmlformats.org/officeDocument/2006/relationships/hyperlink" Target="https://translate.googleusercontent.com/translate_f" TargetMode="External"/><Relationship Id="rId50" Type="http://schemas.openxmlformats.org/officeDocument/2006/relationships/hyperlink" Target="https://translate.googleusercontent.com/translate_f" TargetMode="External"/><Relationship Id="rId104" Type="http://schemas.openxmlformats.org/officeDocument/2006/relationships/hyperlink" Target="https://translate.googleusercontent.com/translate_f" TargetMode="External"/><Relationship Id="rId125" Type="http://schemas.openxmlformats.org/officeDocument/2006/relationships/hyperlink" Target="https://translate.googleusercontent.com/translate_f" TargetMode="External"/><Relationship Id="rId146" Type="http://schemas.openxmlformats.org/officeDocument/2006/relationships/hyperlink" Target="https://translate.googleusercontent.com/translate_f" TargetMode="External"/><Relationship Id="rId167" Type="http://schemas.openxmlformats.org/officeDocument/2006/relationships/hyperlink" Target="https://translate.googleusercontent.com/translate_f" TargetMode="External"/><Relationship Id="rId188" Type="http://schemas.openxmlformats.org/officeDocument/2006/relationships/hyperlink" Target="https://translate.googleusercontent.com/translate_f" TargetMode="External"/><Relationship Id="rId71" Type="http://schemas.openxmlformats.org/officeDocument/2006/relationships/hyperlink" Target="https://translate.googleusercontent.com/translate_f" TargetMode="External"/><Relationship Id="rId92" Type="http://schemas.openxmlformats.org/officeDocument/2006/relationships/hyperlink" Target="https://translate.googleusercontent.com/translate_f" TargetMode="External"/><Relationship Id="rId213" Type="http://schemas.openxmlformats.org/officeDocument/2006/relationships/hyperlink" Target="https://translate.googleusercontent.com/translate_f" TargetMode="External"/><Relationship Id="rId234" Type="http://schemas.openxmlformats.org/officeDocument/2006/relationships/hyperlink" Target="https://translate.googleusercontent.com/translate_f" TargetMode="External"/><Relationship Id="rId2" Type="http://schemas.openxmlformats.org/officeDocument/2006/relationships/styles" Target="styles.xml"/><Relationship Id="rId29" Type="http://schemas.openxmlformats.org/officeDocument/2006/relationships/hyperlink" Target="https://translate.googleusercontent.com/translate_f" TargetMode="External"/><Relationship Id="rId255" Type="http://schemas.openxmlformats.org/officeDocument/2006/relationships/hyperlink" Target="https://translate.googleusercontent.com/translate_f" TargetMode="External"/><Relationship Id="rId276" Type="http://schemas.openxmlformats.org/officeDocument/2006/relationships/hyperlink" Target="https://translate.googleusercontent.com/translate_f" TargetMode="External"/><Relationship Id="rId297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51</Pages>
  <Words>24507</Words>
  <Characters>139693</Characters>
  <Application>Microsoft Office Word</Application>
  <DocSecurity>0</DocSecurity>
  <Lines>1164</Lines>
  <Paragraphs>327</Paragraphs>
  <ScaleCrop>false</ScaleCrop>
  <Company/>
  <LinksUpToDate>false</LinksUpToDate>
  <CharactersWithSpaces>163873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成</dc:creator>
  <cp:keywords/>
  <dc:description/>
  <cp:lastModifiedBy>单 成</cp:lastModifiedBy>
  <cp:revision>1</cp:revision>
  <dcterms:created xsi:type="dcterms:W3CDTF">2018-05-31T11:43:00Z</dcterms:created>
  <dcterms:modified xsi:type="dcterms:W3CDTF">2018-05-31T11:47:00Z</dcterms:modified>
</cp:coreProperties>
</file>